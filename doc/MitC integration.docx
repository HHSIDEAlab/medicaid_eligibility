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850BC" w14:textId="77777777" w:rsidR="00751798" w:rsidRDefault="00D20BE0" w:rsidP="0018421F">
      <w:pPr>
        <w:pStyle w:val="Heading1"/>
      </w:pPr>
      <w:r>
        <w:t>M</w:t>
      </w:r>
      <w:r w:rsidR="007719BE">
        <w:t>AGI</w:t>
      </w:r>
      <w:r>
        <w:t>-in-the-Cloud Integration</w:t>
      </w:r>
    </w:p>
    <w:p w14:paraId="3CEDD9E5" w14:textId="77777777" w:rsidR="00D20BE0" w:rsidRDefault="0051132B" w:rsidP="0018421F">
      <w:r>
        <w:rPr>
          <w:rStyle w:val="Heading2Char"/>
        </w:rPr>
        <w:t>Overview</w:t>
      </w:r>
    </w:p>
    <w:p w14:paraId="0BCCF65F" w14:textId="77777777" w:rsidR="007719BE" w:rsidRDefault="007719BE" w:rsidP="0018421F">
      <w:r>
        <w:t xml:space="preserve">MAGI-in-the-Cloud </w:t>
      </w:r>
      <w:r w:rsidR="0051132B">
        <w:t>(</w:t>
      </w:r>
      <w:proofErr w:type="spellStart"/>
      <w:r w:rsidR="0051132B">
        <w:t>MitC</w:t>
      </w:r>
      <w:proofErr w:type="spellEnd"/>
      <w:r w:rsidR="0051132B">
        <w:t xml:space="preserve">) </w:t>
      </w:r>
      <w:r>
        <w:t xml:space="preserve">is </w:t>
      </w:r>
      <w:r w:rsidR="0018421F">
        <w:t>a rules engine that</w:t>
      </w:r>
      <w:r>
        <w:t xml:space="preserve"> provide</w:t>
      </w:r>
      <w:r w:rsidR="0018421F">
        <w:t>s</w:t>
      </w:r>
      <w:r>
        <w:t xml:space="preserve"> Medicaid/CHIP eligibility assessments based on inputs provided</w:t>
      </w:r>
      <w:r w:rsidR="0018421F">
        <w:t xml:space="preserve"> over HTTPS</w:t>
      </w:r>
      <w:r>
        <w:t xml:space="preserve">.  It is stateless, synchronous, and uses no Personally Identifiable Information (PII) in making the assessment.  </w:t>
      </w:r>
      <w:r w:rsidR="0051132B">
        <w:t xml:space="preserve">It does no data verification.  </w:t>
      </w:r>
      <w:r>
        <w:t>This is done to alleviate security and privacy concerns.</w:t>
      </w:r>
      <w:r w:rsidR="0018421F">
        <w:t xml:space="preserve">  </w:t>
      </w:r>
      <w:r w:rsidR="0051132B">
        <w:t>Ther</w:t>
      </w:r>
      <w:r w:rsidR="0091728C">
        <w:t>e is a browser interface available.  This document covers the API</w:t>
      </w:r>
      <w:r w:rsidR="0051132B">
        <w:t>.</w:t>
      </w:r>
    </w:p>
    <w:p w14:paraId="511443A6" w14:textId="77777777" w:rsidR="0051132B" w:rsidRDefault="0051132B" w:rsidP="0051132B">
      <w:pPr>
        <w:pStyle w:val="Heading2"/>
      </w:pPr>
      <w:r>
        <w:t>Installation</w:t>
      </w:r>
    </w:p>
    <w:p w14:paraId="1174066F" w14:textId="77777777" w:rsidR="0051132B" w:rsidRPr="0051132B" w:rsidRDefault="0091728C" w:rsidP="0051132B">
      <w:proofErr w:type="spellStart"/>
      <w:r>
        <w:t>MitC</w:t>
      </w:r>
      <w:proofErr w:type="spellEnd"/>
      <w:r>
        <w:t xml:space="preserve"> runs on any platform capable of running </w:t>
      </w:r>
      <w:proofErr w:type="spellStart"/>
      <w:r w:rsidR="00BA7443">
        <w:t>git</w:t>
      </w:r>
      <w:proofErr w:type="spellEnd"/>
      <w:r w:rsidR="00BA7443">
        <w:t xml:space="preserve"> and </w:t>
      </w:r>
      <w:r>
        <w:t xml:space="preserve">Ruby on Rails.  The reference implementation is running on a </w:t>
      </w:r>
      <w:proofErr w:type="spellStart"/>
      <w:r>
        <w:t>Heroku</w:t>
      </w:r>
      <w:proofErr w:type="spellEnd"/>
      <w:r>
        <w:t xml:space="preserve"> 2x </w:t>
      </w:r>
      <w:proofErr w:type="spellStart"/>
      <w:r>
        <w:t>dyno</w:t>
      </w:r>
      <w:proofErr w:type="spellEnd"/>
      <w:r>
        <w:t xml:space="preserve"> (1GB RAM, 2 </w:t>
      </w:r>
      <w:proofErr w:type="spellStart"/>
      <w:r>
        <w:t>cpu</w:t>
      </w:r>
      <w:proofErr w:type="spellEnd"/>
      <w:r>
        <w:t xml:space="preserve"> virtual machine), and it services over 100 eligibility requests per second</w:t>
      </w:r>
      <w:r w:rsidR="00931501">
        <w:t>.  Scaling can be done horizontally, just add additional instances under a load balancer</w:t>
      </w:r>
      <w:r>
        <w:t>.</w:t>
      </w:r>
      <w:r w:rsidR="00BA7443">
        <w:t xml:space="preserve">  To install:</w:t>
      </w:r>
    </w:p>
    <w:p w14:paraId="2B277C9C" w14:textId="77777777" w:rsidR="00BA7443" w:rsidRDefault="00BA7443" w:rsidP="0051132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eastAsia="en-US"/>
        </w:rPr>
      </w:pPr>
      <w:proofErr w:type="spellStart"/>
      <w:proofErr w:type="gramStart"/>
      <w:r w:rsidRPr="00BA7443">
        <w:rPr>
          <w:rFonts w:ascii="Consolas" w:hAnsi="Consolas" w:cs="Courier"/>
          <w:color w:val="333333"/>
          <w:sz w:val="18"/>
          <w:szCs w:val="18"/>
          <w:bdr w:val="none" w:sz="0" w:space="0" w:color="auto" w:frame="1"/>
          <w:lang w:eastAsia="en-US"/>
        </w:rPr>
        <w:t>git</w:t>
      </w:r>
      <w:proofErr w:type="spellEnd"/>
      <w:proofErr w:type="gramEnd"/>
      <w:r w:rsidRPr="00BA7443">
        <w:rPr>
          <w:rFonts w:ascii="Consolas" w:hAnsi="Consolas" w:cs="Courier"/>
          <w:color w:val="333333"/>
          <w:sz w:val="18"/>
          <w:szCs w:val="18"/>
          <w:bdr w:val="none" w:sz="0" w:space="0" w:color="auto" w:frame="1"/>
          <w:lang w:eastAsia="en-US"/>
        </w:rPr>
        <w:t xml:space="preserve"> clone </w:t>
      </w:r>
      <w:hyperlink r:id="rId6" w:history="1">
        <w:r w:rsidRPr="00434D75">
          <w:rPr>
            <w:rStyle w:val="Hyperlink"/>
            <w:rFonts w:ascii="Consolas" w:hAnsi="Consolas" w:cs="Courier"/>
            <w:sz w:val="18"/>
            <w:szCs w:val="18"/>
            <w:bdr w:val="none" w:sz="0" w:space="0" w:color="auto" w:frame="1"/>
            <w:lang w:eastAsia="en-US"/>
          </w:rPr>
          <w:t>https://github.com/HHSIDEAlab/medicaid_eligibility.git</w:t>
        </w:r>
      </w:hyperlink>
    </w:p>
    <w:p w14:paraId="24E42D90" w14:textId="77777777" w:rsidR="0051132B" w:rsidRDefault="0051132B" w:rsidP="0051132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eastAsia="en-US"/>
        </w:rPr>
      </w:pPr>
      <w:proofErr w:type="gramStart"/>
      <w:r w:rsidRPr="0051132B">
        <w:rPr>
          <w:rFonts w:ascii="Consolas" w:hAnsi="Consolas" w:cs="Courier"/>
          <w:color w:val="333333"/>
          <w:sz w:val="18"/>
          <w:szCs w:val="18"/>
          <w:bdr w:val="none" w:sz="0" w:space="0" w:color="auto" w:frame="1"/>
          <w:lang w:eastAsia="en-US"/>
        </w:rPr>
        <w:t>bundle</w:t>
      </w:r>
      <w:proofErr w:type="gramEnd"/>
      <w:r w:rsidRPr="0051132B">
        <w:rPr>
          <w:rFonts w:ascii="Consolas" w:hAnsi="Consolas" w:cs="Courier"/>
          <w:color w:val="333333"/>
          <w:sz w:val="18"/>
          <w:szCs w:val="18"/>
          <w:bdr w:val="none" w:sz="0" w:space="0" w:color="auto" w:frame="1"/>
          <w:lang w:eastAsia="en-US"/>
        </w:rPr>
        <w:t xml:space="preserve"> install </w:t>
      </w:r>
    </w:p>
    <w:p w14:paraId="60B4AC53" w14:textId="77777777" w:rsidR="0051132B" w:rsidRPr="0051132B" w:rsidRDefault="0051132B" w:rsidP="0091728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eastAsia="en-US"/>
        </w:rPr>
      </w:pPr>
      <w:proofErr w:type="gramStart"/>
      <w:r w:rsidRPr="0051132B">
        <w:rPr>
          <w:rFonts w:ascii="Consolas" w:hAnsi="Consolas" w:cs="Courier"/>
          <w:color w:val="333333"/>
          <w:sz w:val="18"/>
          <w:szCs w:val="18"/>
          <w:bdr w:val="none" w:sz="0" w:space="0" w:color="auto" w:frame="1"/>
          <w:lang w:eastAsia="en-US"/>
        </w:rPr>
        <w:t>rails</w:t>
      </w:r>
      <w:proofErr w:type="gramEnd"/>
      <w:r w:rsidRPr="0051132B">
        <w:rPr>
          <w:rFonts w:ascii="Consolas" w:hAnsi="Consolas" w:cs="Courier"/>
          <w:color w:val="333333"/>
          <w:sz w:val="18"/>
          <w:szCs w:val="18"/>
          <w:bdr w:val="none" w:sz="0" w:space="0" w:color="auto" w:frame="1"/>
          <w:lang w:eastAsia="en-US"/>
        </w:rPr>
        <w:t xml:space="preserve"> s </w:t>
      </w:r>
    </w:p>
    <w:p w14:paraId="0E43E324" w14:textId="77777777" w:rsidR="0051132B" w:rsidRPr="0051132B" w:rsidRDefault="0091728C" w:rsidP="0051132B">
      <w:r>
        <w:t xml:space="preserve">By default </w:t>
      </w:r>
      <w:proofErr w:type="spellStart"/>
      <w:r>
        <w:t>MitC</w:t>
      </w:r>
      <w:proofErr w:type="spellEnd"/>
      <w:r>
        <w:t xml:space="preserve"> will be running on http://localhost</w:t>
      </w:r>
      <w:proofErr w:type="gramStart"/>
      <w:r>
        <w:t>:3000</w:t>
      </w:r>
      <w:proofErr w:type="gramEnd"/>
      <w:r>
        <w:t>.</w:t>
      </w:r>
    </w:p>
    <w:p w14:paraId="5D6DA0A3" w14:textId="77777777" w:rsidR="0018421F" w:rsidRDefault="0051132B" w:rsidP="0018421F">
      <w:pPr>
        <w:pStyle w:val="Heading2"/>
      </w:pPr>
      <w:r>
        <w:t>Resources</w:t>
      </w:r>
    </w:p>
    <w:p w14:paraId="51B86EC5" w14:textId="77777777" w:rsidR="0018421F" w:rsidRDefault="0051132B" w:rsidP="0051132B">
      <w:pPr>
        <w:pStyle w:val="ListParagraph"/>
        <w:numPr>
          <w:ilvl w:val="0"/>
          <w:numId w:val="2"/>
        </w:numPr>
      </w:pPr>
      <w:r>
        <w:t xml:space="preserve">Source: </w:t>
      </w:r>
      <w:hyperlink r:id="rId7" w:history="1">
        <w:r w:rsidRPr="00434D75">
          <w:rPr>
            <w:rStyle w:val="Hyperlink"/>
          </w:rPr>
          <w:t>https://github.com/HHSIDEAlab/medicaid_eligibility</w:t>
        </w:r>
      </w:hyperlink>
    </w:p>
    <w:p w14:paraId="2B7E6870" w14:textId="77777777" w:rsidR="0051132B" w:rsidRDefault="00BA7443" w:rsidP="0018421F">
      <w:pPr>
        <w:pStyle w:val="ListParagraph"/>
        <w:numPr>
          <w:ilvl w:val="0"/>
          <w:numId w:val="2"/>
        </w:numPr>
      </w:pPr>
      <w:r>
        <w:t>Reference implementation:</w:t>
      </w:r>
      <w:r w:rsidR="0051132B" w:rsidRPr="0051132B">
        <w:t> </w:t>
      </w:r>
      <w:hyperlink r:id="rId8" w:history="1">
        <w:r w:rsidR="0051132B" w:rsidRPr="0051132B">
          <w:rPr>
            <w:rStyle w:val="Hyperlink"/>
          </w:rPr>
          <w:t>https://www.medicaideligibilityapi.org/</w:t>
        </w:r>
      </w:hyperlink>
    </w:p>
    <w:p w14:paraId="2B79679B" w14:textId="77777777" w:rsidR="00270770" w:rsidRDefault="00270770" w:rsidP="0018421F">
      <w:pPr>
        <w:pStyle w:val="ListParagraph"/>
        <w:numPr>
          <w:ilvl w:val="0"/>
          <w:numId w:val="2"/>
        </w:numPr>
      </w:pPr>
      <w:r>
        <w:t xml:space="preserve">Example </w:t>
      </w:r>
      <w:proofErr w:type="spellStart"/>
      <w:r>
        <w:t>javascript</w:t>
      </w:r>
      <w:proofErr w:type="spellEnd"/>
      <w:r>
        <w:t xml:space="preserve"> integration: </w:t>
      </w:r>
      <w:hyperlink r:id="rId9" w:history="1">
        <w:r w:rsidRPr="00270770">
          <w:rPr>
            <w:rStyle w:val="Hyperlink"/>
          </w:rPr>
          <w:t>https://github.com/HHSIDEAlab/medicaid_eligibility/blob/master/app/assets/javascripts/services.js</w:t>
        </w:r>
      </w:hyperlink>
    </w:p>
    <w:p w14:paraId="6B8873C2" w14:textId="77777777" w:rsidR="00855248" w:rsidRDefault="00855248" w:rsidP="00855248">
      <w:pPr>
        <w:ind w:left="360"/>
      </w:pPr>
    </w:p>
    <w:p w14:paraId="6CCDBA22" w14:textId="77777777" w:rsidR="0018421F" w:rsidRDefault="0018421F" w:rsidP="0018421F">
      <w:pPr>
        <w:pStyle w:val="Heading2"/>
      </w:pPr>
      <w:r>
        <w:t>Data structures</w:t>
      </w:r>
    </w:p>
    <w:p w14:paraId="2B6A907B" w14:textId="77777777" w:rsidR="009052A2" w:rsidRPr="009052A2" w:rsidRDefault="009052A2" w:rsidP="009052A2">
      <w:pPr>
        <w:pStyle w:val="Heading3"/>
      </w:pPr>
      <w:r>
        <w:t>Application</w:t>
      </w:r>
    </w:p>
    <w:p w14:paraId="32358857" w14:textId="77777777" w:rsidR="009052A2" w:rsidRDefault="009052A2" w:rsidP="000B58C7">
      <w:r>
        <w:t xml:space="preserve">An application object is the </w:t>
      </w:r>
      <w:proofErr w:type="gramStart"/>
      <w:r>
        <w:t>top level</w:t>
      </w:r>
      <w:proofErr w:type="gramEnd"/>
      <w:r>
        <w:t xml:space="preserve"> </w:t>
      </w:r>
      <w:r w:rsidR="00015677">
        <w:t>hash</w:t>
      </w:r>
      <w:r>
        <w:t xml:space="preserve">.  It contains the </w:t>
      </w:r>
      <w:proofErr w:type="gramStart"/>
      <w:r>
        <w:t>following :</w:t>
      </w:r>
      <w:proofErr w:type="gramEnd"/>
    </w:p>
    <w:p w14:paraId="4ABC3A49" w14:textId="77777777" w:rsidR="000B58C7" w:rsidRDefault="000B58C7" w:rsidP="009052A2">
      <w:pPr>
        <w:pStyle w:val="ListParagraph"/>
        <w:numPr>
          <w:ilvl w:val="0"/>
          <w:numId w:val="3"/>
        </w:numPr>
      </w:pPr>
      <w:r w:rsidRPr="009052A2">
        <w:rPr>
          <w:b/>
        </w:rPr>
        <w:t>State</w:t>
      </w:r>
      <w:r w:rsidR="009052A2">
        <w:t>: The state of the appli</w:t>
      </w:r>
      <w:r w:rsidR="004A4CBC">
        <w:t>cation.  2 character</w:t>
      </w:r>
      <w:r w:rsidR="009052A2">
        <w:t xml:space="preserve"> state code</w:t>
      </w:r>
      <w:r w:rsidR="004A4CBC">
        <w:t>.  For example, “CA”</w:t>
      </w:r>
    </w:p>
    <w:p w14:paraId="3214E3B4" w14:textId="77777777" w:rsidR="009052A2" w:rsidRDefault="009052A2" w:rsidP="009052A2">
      <w:pPr>
        <w:pStyle w:val="ListParagraph"/>
        <w:numPr>
          <w:ilvl w:val="0"/>
          <w:numId w:val="3"/>
        </w:numPr>
      </w:pPr>
      <w:r w:rsidRPr="009052A2">
        <w:rPr>
          <w:b/>
        </w:rPr>
        <w:t>Name</w:t>
      </w:r>
      <w:r>
        <w:t>: A string representing the application, only for the use of the submitter.</w:t>
      </w:r>
      <w:r w:rsidR="004A4CBC">
        <w:t xml:space="preserve"> String</w:t>
      </w:r>
    </w:p>
    <w:p w14:paraId="66703A6B" w14:textId="77777777" w:rsidR="009052A2" w:rsidRDefault="009052A2" w:rsidP="009052A2">
      <w:pPr>
        <w:pStyle w:val="ListParagraph"/>
        <w:numPr>
          <w:ilvl w:val="0"/>
          <w:numId w:val="3"/>
        </w:numPr>
      </w:pPr>
      <w:r w:rsidRPr="009052A2">
        <w:rPr>
          <w:b/>
        </w:rPr>
        <w:t>People</w:t>
      </w:r>
      <w:r>
        <w:t xml:space="preserve">: A list of Person </w:t>
      </w:r>
      <w:r w:rsidR="00015677">
        <w:t>hashes</w:t>
      </w:r>
      <w:r>
        <w:t>, one for each person on the application.</w:t>
      </w:r>
      <w:r w:rsidR="004A4CBC">
        <w:t xml:space="preserve">  </w:t>
      </w:r>
      <w:r w:rsidR="00015677">
        <w:t>List</w:t>
      </w:r>
    </w:p>
    <w:p w14:paraId="7A7E0664" w14:textId="77777777" w:rsidR="009052A2" w:rsidRDefault="009052A2" w:rsidP="009052A2">
      <w:pPr>
        <w:pStyle w:val="ListParagraph"/>
        <w:numPr>
          <w:ilvl w:val="0"/>
          <w:numId w:val="3"/>
        </w:numPr>
      </w:pPr>
      <w:r w:rsidRPr="009052A2">
        <w:rPr>
          <w:b/>
        </w:rPr>
        <w:t>Physical Households</w:t>
      </w:r>
      <w:r>
        <w:t xml:space="preserve">: A list of Household </w:t>
      </w:r>
      <w:r w:rsidR="00015677">
        <w:t>hashes</w:t>
      </w:r>
      <w:r>
        <w:t>.</w:t>
      </w:r>
      <w:r w:rsidR="004A4CBC">
        <w:t xml:space="preserve">  </w:t>
      </w:r>
      <w:r w:rsidR="00015677">
        <w:t>List</w:t>
      </w:r>
    </w:p>
    <w:p w14:paraId="4FC81D44" w14:textId="77777777" w:rsidR="009052A2" w:rsidRDefault="009052A2" w:rsidP="00931501">
      <w:pPr>
        <w:pStyle w:val="ListParagraph"/>
        <w:numPr>
          <w:ilvl w:val="0"/>
          <w:numId w:val="3"/>
        </w:numPr>
      </w:pPr>
      <w:r w:rsidRPr="009052A2">
        <w:rPr>
          <w:b/>
        </w:rPr>
        <w:t>Tax Returns</w:t>
      </w:r>
      <w:r>
        <w:t>: A list of tax return objects.</w:t>
      </w:r>
      <w:r w:rsidR="004A4CBC">
        <w:t xml:space="preserve">  </w:t>
      </w:r>
      <w:r w:rsidR="00015677">
        <w:t>List</w:t>
      </w:r>
    </w:p>
    <w:p w14:paraId="4B17AC1E" w14:textId="77777777" w:rsidR="00931501" w:rsidRDefault="00931501" w:rsidP="00931501">
      <w:pPr>
        <w:pStyle w:val="Heading3"/>
      </w:pPr>
      <w:r>
        <w:t>Person</w:t>
      </w:r>
    </w:p>
    <w:p w14:paraId="6632E2BF" w14:textId="77777777" w:rsidR="00931501" w:rsidRDefault="00931501" w:rsidP="000B58C7">
      <w:r>
        <w:t xml:space="preserve">A person </w:t>
      </w:r>
      <w:r w:rsidR="00015677">
        <w:t>hash</w:t>
      </w:r>
      <w:r>
        <w:t xml:space="preserve"> captures on of the people on an application, regardless of whether or not they are applying for insurance.  It consists of:</w:t>
      </w:r>
    </w:p>
    <w:p w14:paraId="4931B026" w14:textId="77777777" w:rsidR="004A4CBC" w:rsidRPr="004A4CBC" w:rsidRDefault="004A4CBC" w:rsidP="00931501">
      <w:pPr>
        <w:pStyle w:val="ListParagraph"/>
        <w:numPr>
          <w:ilvl w:val="0"/>
          <w:numId w:val="4"/>
        </w:numPr>
      </w:pPr>
      <w:r>
        <w:rPr>
          <w:b/>
        </w:rPr>
        <w:lastRenderedPageBreak/>
        <w:t>Person ID</w:t>
      </w:r>
      <w:r>
        <w:t>: A string representing the applicant.  For the reference of the submitter.  String</w:t>
      </w:r>
    </w:p>
    <w:p w14:paraId="123F77D3" w14:textId="77777777" w:rsidR="00931501" w:rsidRDefault="004A4CBC" w:rsidP="00931501">
      <w:pPr>
        <w:pStyle w:val="ListParagraph"/>
        <w:numPr>
          <w:ilvl w:val="0"/>
          <w:numId w:val="4"/>
        </w:numPr>
      </w:pPr>
      <w:r>
        <w:rPr>
          <w:b/>
        </w:rPr>
        <w:t>I</w:t>
      </w:r>
      <w:r w:rsidR="00931501" w:rsidRPr="00912C18">
        <w:rPr>
          <w:b/>
        </w:rPr>
        <w:t>s Applicant</w:t>
      </w:r>
      <w:r w:rsidR="00931501">
        <w:t>:</w:t>
      </w:r>
      <w:r w:rsidR="005D3063">
        <w:t xml:space="preserve"> is the person applying for </w:t>
      </w:r>
      <w:proofErr w:type="gramStart"/>
      <w:r w:rsidR="005D3063">
        <w:t>insurance.</w:t>
      </w:r>
      <w:proofErr w:type="gramEnd"/>
      <w:r w:rsidR="005D3063">
        <w:t xml:space="preserve"> </w:t>
      </w:r>
      <w:r w:rsidR="000D7604">
        <w:t>Takes the one character code “</w:t>
      </w:r>
      <w:r w:rsidR="005D3063">
        <w:t>Y</w:t>
      </w:r>
      <w:r w:rsidR="000D7604">
        <w:t>” or “</w:t>
      </w:r>
      <w:r w:rsidR="005D3063">
        <w:t>N</w:t>
      </w:r>
      <w:r w:rsidR="000D7604">
        <w:t>”.</w:t>
      </w:r>
    </w:p>
    <w:p w14:paraId="27E4A136" w14:textId="77777777" w:rsidR="00931501" w:rsidRDefault="00931501" w:rsidP="00931501">
      <w:pPr>
        <w:pStyle w:val="ListParagraph"/>
        <w:numPr>
          <w:ilvl w:val="0"/>
          <w:numId w:val="4"/>
        </w:numPr>
      </w:pPr>
      <w:r w:rsidRPr="005D3063">
        <w:rPr>
          <w:b/>
        </w:rPr>
        <w:t>Applicant Attest Blind or Disabled</w:t>
      </w:r>
      <w:r w:rsidR="005D3063">
        <w:t>: does the person qualify as ABD. Y/N</w:t>
      </w:r>
    </w:p>
    <w:p w14:paraId="09095A01" w14:textId="77777777" w:rsidR="00931501" w:rsidRDefault="00931501" w:rsidP="00931501">
      <w:pPr>
        <w:pStyle w:val="ListParagraph"/>
        <w:numPr>
          <w:ilvl w:val="0"/>
          <w:numId w:val="4"/>
        </w:numPr>
      </w:pPr>
      <w:r w:rsidRPr="005D3063">
        <w:rPr>
          <w:b/>
        </w:rPr>
        <w:t>Student Indicator</w:t>
      </w:r>
      <w:r w:rsidR="005D3063">
        <w:t>: is the person a full time student. Y/N</w:t>
      </w:r>
    </w:p>
    <w:p w14:paraId="46CE937B" w14:textId="77777777" w:rsidR="00931501" w:rsidRDefault="00931501" w:rsidP="00931501">
      <w:pPr>
        <w:pStyle w:val="ListParagraph"/>
        <w:numPr>
          <w:ilvl w:val="0"/>
          <w:numId w:val="4"/>
        </w:numPr>
      </w:pPr>
      <w:r w:rsidRPr="005D3063">
        <w:rPr>
          <w:b/>
        </w:rPr>
        <w:t>Medicare Entitlement Indicator</w:t>
      </w:r>
      <w:r w:rsidR="005D3063">
        <w:t>: is the person entitle</w:t>
      </w:r>
      <w:r w:rsidR="000D7604">
        <w:t xml:space="preserve">d to receive </w:t>
      </w:r>
      <w:proofErr w:type="gramStart"/>
      <w:r w:rsidR="000D7604">
        <w:t>M</w:t>
      </w:r>
      <w:r w:rsidR="005D3063">
        <w:t>edicare.</w:t>
      </w:r>
      <w:proofErr w:type="gramEnd"/>
      <w:r w:rsidR="005D3063">
        <w:t xml:space="preserve"> Y/N</w:t>
      </w:r>
    </w:p>
    <w:p w14:paraId="7DFCBB95" w14:textId="77777777" w:rsidR="00931501" w:rsidRDefault="005D3063" w:rsidP="00931501">
      <w:pPr>
        <w:pStyle w:val="ListParagraph"/>
        <w:numPr>
          <w:ilvl w:val="0"/>
          <w:numId w:val="4"/>
        </w:numPr>
      </w:pPr>
      <w:r>
        <w:t xml:space="preserve"> </w:t>
      </w:r>
      <w:r w:rsidR="00931501" w:rsidRPr="005D3063">
        <w:rPr>
          <w:b/>
        </w:rPr>
        <w:t>Incarceration Status</w:t>
      </w:r>
      <w:r>
        <w:t xml:space="preserve">: is the person </w:t>
      </w:r>
      <w:proofErr w:type="gramStart"/>
      <w:r>
        <w:t>incarcerated.</w:t>
      </w:r>
      <w:proofErr w:type="gramEnd"/>
      <w:r>
        <w:t xml:space="preserve">  Y/N</w:t>
      </w:r>
    </w:p>
    <w:p w14:paraId="63B54487" w14:textId="77777777" w:rsidR="00931501" w:rsidRDefault="005D3063" w:rsidP="00931501">
      <w:pPr>
        <w:pStyle w:val="ListParagraph"/>
        <w:numPr>
          <w:ilvl w:val="0"/>
          <w:numId w:val="4"/>
        </w:numPr>
      </w:pPr>
      <w:r>
        <w:t xml:space="preserve"> </w:t>
      </w:r>
      <w:r w:rsidR="00931501" w:rsidRPr="005D3063">
        <w:rPr>
          <w:b/>
        </w:rPr>
        <w:t>Lives In State</w:t>
      </w:r>
      <w:r>
        <w:t xml:space="preserve">: does the person currently reside in the state of </w:t>
      </w:r>
      <w:proofErr w:type="gramStart"/>
      <w:r>
        <w:t>application.</w:t>
      </w:r>
      <w:proofErr w:type="gramEnd"/>
      <w:r>
        <w:t xml:space="preserve"> Y/N</w:t>
      </w:r>
    </w:p>
    <w:p w14:paraId="3C12E38F" w14:textId="77777777" w:rsidR="00931501" w:rsidRDefault="00931501" w:rsidP="00931501">
      <w:pPr>
        <w:pStyle w:val="ListParagraph"/>
        <w:numPr>
          <w:ilvl w:val="0"/>
          <w:numId w:val="4"/>
        </w:numPr>
      </w:pPr>
      <w:r w:rsidRPr="005D3063">
        <w:rPr>
          <w:b/>
        </w:rPr>
        <w:t>Claimed as Dependent by Person Not on Application</w:t>
      </w:r>
      <w:r w:rsidR="005D3063">
        <w:t xml:space="preserve">: is the </w:t>
      </w:r>
      <w:proofErr w:type="gramStart"/>
      <w:r w:rsidR="005D3063">
        <w:t>person  claimed</w:t>
      </w:r>
      <w:proofErr w:type="gramEnd"/>
      <w:r w:rsidR="005D3063">
        <w:t xml:space="preserve"> by a person not in this data structure (like an absent parent).  Y/N</w:t>
      </w:r>
    </w:p>
    <w:p w14:paraId="3BB0A9BC" w14:textId="77777777" w:rsidR="00931501" w:rsidRDefault="00931501" w:rsidP="00931501">
      <w:pPr>
        <w:pStyle w:val="ListParagraph"/>
        <w:numPr>
          <w:ilvl w:val="0"/>
          <w:numId w:val="4"/>
        </w:numPr>
      </w:pPr>
      <w:r w:rsidRPr="005D3063">
        <w:rPr>
          <w:b/>
        </w:rPr>
        <w:t>Applicant Attest Long Term Care</w:t>
      </w:r>
      <w:r w:rsidR="000D7604">
        <w:t>: applicant claims to be in long-term care.  Y/N</w:t>
      </w:r>
    </w:p>
    <w:p w14:paraId="036C6166" w14:textId="77777777" w:rsidR="00931501" w:rsidRDefault="000D7604" w:rsidP="00931501">
      <w:pPr>
        <w:pStyle w:val="ListParagraph"/>
        <w:numPr>
          <w:ilvl w:val="0"/>
          <w:numId w:val="4"/>
        </w:numPr>
      </w:pPr>
      <w:r w:rsidRPr="000D7604">
        <w:rPr>
          <w:b/>
        </w:rPr>
        <w:t>Has Insurance</w:t>
      </w:r>
      <w:r>
        <w:t>: applicant already has insurance coverage. Y/N</w:t>
      </w:r>
    </w:p>
    <w:p w14:paraId="6FE14032" w14:textId="77777777" w:rsidR="00931501" w:rsidRDefault="00931501" w:rsidP="00931501">
      <w:pPr>
        <w:pStyle w:val="ListParagraph"/>
        <w:numPr>
          <w:ilvl w:val="0"/>
          <w:numId w:val="4"/>
        </w:numPr>
      </w:pPr>
      <w:r w:rsidRPr="000D7604">
        <w:rPr>
          <w:b/>
        </w:rPr>
        <w:t>State Health Benefit</w:t>
      </w:r>
      <w:r w:rsidR="000D7604" w:rsidRPr="000D7604">
        <w:rPr>
          <w:b/>
        </w:rPr>
        <w:t>s Through Public Employ</w:t>
      </w:r>
      <w:r w:rsidR="000D7604">
        <w:rPr>
          <w:b/>
        </w:rPr>
        <w:t>e</w:t>
      </w:r>
      <w:r w:rsidR="000D7604" w:rsidRPr="000D7604">
        <w:rPr>
          <w:b/>
        </w:rPr>
        <w:t>e</w:t>
      </w:r>
      <w:r w:rsidR="000D7604">
        <w:t>: applicant has health benefits by virtue working for a public entity or through a relative.  Y/N</w:t>
      </w:r>
    </w:p>
    <w:p w14:paraId="2F68BC92" w14:textId="77777777" w:rsidR="00931501" w:rsidRDefault="000D7604" w:rsidP="00931501">
      <w:pPr>
        <w:pStyle w:val="ListParagraph"/>
        <w:numPr>
          <w:ilvl w:val="0"/>
          <w:numId w:val="4"/>
        </w:numPr>
      </w:pPr>
      <w:r w:rsidRPr="000D7604">
        <w:rPr>
          <w:b/>
        </w:rPr>
        <w:t>Prior Insurance</w:t>
      </w:r>
      <w:r>
        <w:t>:</w:t>
      </w:r>
      <w:r w:rsidR="008D3D4E">
        <w:t xml:space="preserve"> was the applicant receiving coverage that has </w:t>
      </w:r>
      <w:proofErr w:type="gramStart"/>
      <w:r w:rsidR="008D3D4E">
        <w:t>expired.</w:t>
      </w:r>
      <w:proofErr w:type="gramEnd"/>
      <w:r w:rsidR="008D3D4E">
        <w:t xml:space="preserve">  Y/N</w:t>
      </w:r>
    </w:p>
    <w:p w14:paraId="6016F0FF" w14:textId="77777777" w:rsidR="000D7604" w:rsidRDefault="000D7604" w:rsidP="000D7604">
      <w:pPr>
        <w:pStyle w:val="ListParagraph"/>
        <w:numPr>
          <w:ilvl w:val="0"/>
          <w:numId w:val="4"/>
        </w:numPr>
      </w:pPr>
      <w:r w:rsidRPr="000D7604">
        <w:rPr>
          <w:b/>
        </w:rPr>
        <w:t>Prior Insurance End Date</w:t>
      </w:r>
      <w:r>
        <w:t xml:space="preserve">: </w:t>
      </w:r>
      <w:r w:rsidR="008D3D4E">
        <w:t>The date the prior coverage ended.  A date in YYYY-MM-DD format.  For example: "2013-06-01"</w:t>
      </w:r>
    </w:p>
    <w:p w14:paraId="6B285D2C" w14:textId="77777777" w:rsidR="00931501" w:rsidRDefault="000D7604" w:rsidP="00931501">
      <w:pPr>
        <w:pStyle w:val="ListParagraph"/>
        <w:numPr>
          <w:ilvl w:val="0"/>
          <w:numId w:val="4"/>
        </w:numPr>
      </w:pPr>
      <w:r w:rsidRPr="000D7604">
        <w:rPr>
          <w:b/>
        </w:rPr>
        <w:t>Applicant Pregnant Indicator</w:t>
      </w:r>
      <w:r>
        <w:t>: applicant is pregnant.  Y/N</w:t>
      </w:r>
    </w:p>
    <w:p w14:paraId="068B4877" w14:textId="77777777" w:rsidR="00B902EA" w:rsidRDefault="00B902EA" w:rsidP="00B902EA">
      <w:pPr>
        <w:pStyle w:val="ListParagraph"/>
        <w:numPr>
          <w:ilvl w:val="0"/>
          <w:numId w:val="4"/>
        </w:numPr>
      </w:pPr>
      <w:r w:rsidRPr="00B902EA">
        <w:rPr>
          <w:b/>
        </w:rPr>
        <w:t>Number of Children Expected</w:t>
      </w:r>
      <w:r>
        <w:t>: for a pregnant woman, the number of children expected.  Integer</w:t>
      </w:r>
    </w:p>
    <w:p w14:paraId="2867AADD" w14:textId="56770BA0" w:rsidR="00931501" w:rsidRDefault="00931501" w:rsidP="00931501">
      <w:pPr>
        <w:pStyle w:val="ListParagraph"/>
        <w:numPr>
          <w:ilvl w:val="0"/>
          <w:numId w:val="4"/>
        </w:numPr>
      </w:pPr>
      <w:r w:rsidRPr="008D3D4E">
        <w:rPr>
          <w:b/>
        </w:rPr>
        <w:t>Applicant Post Partum Period Indicator</w:t>
      </w:r>
      <w:r w:rsidR="008D3D4E">
        <w:t xml:space="preserve">: </w:t>
      </w:r>
      <w:del w:id="0" w:author="Curtis Morales" w:date="2013-12-17T14:56:00Z">
        <w:r w:rsidR="008D3D4E" w:rsidDel="000E20DE">
          <w:delText>applicant was pregnant within the last 3 months.</w:delText>
        </w:r>
      </w:del>
      <w:ins w:id="1" w:author="Curtis Morales" w:date="2013-12-17T14:56:00Z">
        <w:r w:rsidR="000E20DE">
          <w:t xml:space="preserve">applicant is currently within the post-partum period. The post-partum period is defined as </w:t>
        </w:r>
      </w:ins>
      <w:ins w:id="2" w:author="Curtis Morales" w:date="2013-12-17T14:57:00Z">
        <w:r w:rsidR="000E20DE">
          <w:t xml:space="preserve">the time </w:t>
        </w:r>
      </w:ins>
      <w:ins w:id="3" w:author="Curtis Morales" w:date="2013-12-17T14:58:00Z">
        <w:r w:rsidR="000E20DE">
          <w:t xml:space="preserve">period starting </w:t>
        </w:r>
      </w:ins>
      <w:ins w:id="4" w:author="Curtis Morales" w:date="2013-12-17T14:57:00Z">
        <w:r w:rsidR="000E20DE">
          <w:t>from when the applicant gave birth</w:t>
        </w:r>
      </w:ins>
      <w:ins w:id="5" w:author="Curtis Morales" w:date="2013-12-17T14:59:00Z">
        <w:r w:rsidR="000E20DE">
          <w:t>, continuing for at least 60 days, and ending on the last day of the month in which the 60-day period ended.</w:t>
        </w:r>
      </w:ins>
      <w:ins w:id="6" w:author="Curtis Morales" w:date="2013-12-17T15:00:00Z">
        <w:r w:rsidR="000E20DE">
          <w:t xml:space="preserve"> To put it more simply: Has it been less than 60 days since the applicant gave birth? If not, </w:t>
        </w:r>
      </w:ins>
      <w:ins w:id="7" w:author="Curtis Morales" w:date="2013-12-17T15:01:00Z">
        <w:r w:rsidR="000E20DE">
          <w:t>has the month in which that 60-day period ended?</w:t>
        </w:r>
      </w:ins>
      <w:ins w:id="8" w:author="Curtis Morales" w:date="2013-12-17T14:57:00Z">
        <w:r w:rsidR="000E20DE">
          <w:t xml:space="preserve"> </w:t>
        </w:r>
      </w:ins>
      <w:del w:id="9" w:author="Curtis Morales" w:date="2013-12-17T14:57:00Z">
        <w:r w:rsidR="008D3D4E" w:rsidDel="000E20DE">
          <w:delText xml:space="preserve"> </w:delText>
        </w:r>
      </w:del>
      <w:del w:id="10" w:author="Curtis Morales" w:date="2013-12-17T15:00:00Z">
        <w:r w:rsidR="008D3D4E" w:rsidDel="000E20DE">
          <w:delText xml:space="preserve"> </w:delText>
        </w:r>
      </w:del>
      <w:r w:rsidR="008D3D4E">
        <w:t>Y/N</w:t>
      </w:r>
    </w:p>
    <w:p w14:paraId="2C12AB84" w14:textId="77777777" w:rsidR="00931501" w:rsidRDefault="00931501" w:rsidP="00931501">
      <w:pPr>
        <w:pStyle w:val="ListParagraph"/>
        <w:numPr>
          <w:ilvl w:val="0"/>
          <w:numId w:val="4"/>
        </w:numPr>
      </w:pPr>
      <w:r w:rsidRPr="008D3D4E">
        <w:rPr>
          <w:b/>
        </w:rPr>
        <w:t>Former Foster Care</w:t>
      </w:r>
      <w:r>
        <w:t xml:space="preserve">: </w:t>
      </w:r>
      <w:r w:rsidR="008D3D4E">
        <w:t>applicant was in foster care previously. Y/N</w:t>
      </w:r>
    </w:p>
    <w:p w14:paraId="634AA883" w14:textId="77777777" w:rsidR="008D3D4E" w:rsidRDefault="008D3D4E" w:rsidP="008D3D4E">
      <w:pPr>
        <w:pStyle w:val="ListParagraph"/>
        <w:numPr>
          <w:ilvl w:val="0"/>
          <w:numId w:val="4"/>
        </w:numPr>
      </w:pPr>
      <w:r w:rsidRPr="008D3D4E">
        <w:rPr>
          <w:b/>
        </w:rPr>
        <w:t>Had Medicaid During Foster Care</w:t>
      </w:r>
      <w:r>
        <w:t>: applicant received Medicaid coverage while in Foster care.  Y/N</w:t>
      </w:r>
    </w:p>
    <w:p w14:paraId="422FA752" w14:textId="77777777" w:rsidR="008D3D4E" w:rsidRDefault="008D3D4E" w:rsidP="008D3D4E">
      <w:pPr>
        <w:pStyle w:val="ListParagraph"/>
        <w:numPr>
          <w:ilvl w:val="0"/>
          <w:numId w:val="4"/>
        </w:numPr>
      </w:pPr>
      <w:r w:rsidRPr="008D3D4E">
        <w:rPr>
          <w:b/>
        </w:rPr>
        <w:t>Age Left Foster Care</w:t>
      </w:r>
      <w:r>
        <w:t>: the age of the applicant at the time they left fost</w:t>
      </w:r>
      <w:r w:rsidR="004A4CBC">
        <w:t>er</w:t>
      </w:r>
      <w:r>
        <w:t xml:space="preserve"> care</w:t>
      </w:r>
      <w:r w:rsidR="004A4CBC">
        <w:t>.  Integer</w:t>
      </w:r>
    </w:p>
    <w:p w14:paraId="3932C6B0" w14:textId="77777777" w:rsidR="004A4CBC" w:rsidRDefault="008D3D4E" w:rsidP="008D3D4E">
      <w:pPr>
        <w:pStyle w:val="ListParagraph"/>
        <w:numPr>
          <w:ilvl w:val="0"/>
          <w:numId w:val="4"/>
        </w:numPr>
      </w:pPr>
      <w:r w:rsidRPr="004A4CBC">
        <w:rPr>
          <w:b/>
        </w:rPr>
        <w:t>Foster Care State</w:t>
      </w:r>
      <w:r>
        <w:t>:</w:t>
      </w:r>
      <w:r w:rsidR="004A4CBC">
        <w:t xml:space="preserve"> the state where the applicant received foster care.  Two character state code.  For example, “CA”</w:t>
      </w:r>
    </w:p>
    <w:p w14:paraId="6BFD15DE" w14:textId="77777777" w:rsidR="00931501" w:rsidRDefault="008D3D4E" w:rsidP="008D3D4E">
      <w:pPr>
        <w:pStyle w:val="ListParagraph"/>
        <w:numPr>
          <w:ilvl w:val="0"/>
          <w:numId w:val="4"/>
        </w:numPr>
      </w:pPr>
      <w:r w:rsidRPr="008D3D4E">
        <w:rPr>
          <w:b/>
        </w:rPr>
        <w:t>Required to File Taxes</w:t>
      </w:r>
      <w:r>
        <w:t xml:space="preserve">:  </w:t>
      </w:r>
      <w:r w:rsidR="004A4CBC">
        <w:t>if the applicant meets the bar to be required to file taxes.  Y/N</w:t>
      </w:r>
    </w:p>
    <w:p w14:paraId="673CCDDF" w14:textId="487AE37D" w:rsidR="00931501" w:rsidRDefault="00931501" w:rsidP="00931501">
      <w:pPr>
        <w:pStyle w:val="ListParagraph"/>
        <w:numPr>
          <w:ilvl w:val="0"/>
          <w:numId w:val="4"/>
        </w:numPr>
      </w:pPr>
      <w:r w:rsidRPr="004A4CBC">
        <w:rPr>
          <w:b/>
        </w:rPr>
        <w:t>Applicant Age</w:t>
      </w:r>
      <w:r w:rsidR="004A4CBC">
        <w:t>: the age of the applicant</w:t>
      </w:r>
      <w:ins w:id="11" w:author="Curtis Morales" w:date="2013-12-17T15:01:00Z">
        <w:r w:rsidR="000E20DE">
          <w:t>. Before 1/1/2014, this is the age of the applicant</w:t>
        </w:r>
      </w:ins>
      <w:r w:rsidR="004A4CBC">
        <w:t xml:space="preserve"> on 1/1/2014</w:t>
      </w:r>
      <w:ins w:id="12" w:author="Curtis Morales" w:date="2013-12-17T15:02:00Z">
        <w:r w:rsidR="007A15FF">
          <w:t>; after 1/1/2014, this is the applicant’s current age</w:t>
        </w:r>
      </w:ins>
      <w:r w:rsidR="004A4CBC">
        <w:t>.  Date of birth is not used because it is PII.  Integer</w:t>
      </w:r>
    </w:p>
    <w:p w14:paraId="22B2D754" w14:textId="77777777" w:rsidR="00931501" w:rsidRDefault="00931501" w:rsidP="00931501">
      <w:pPr>
        <w:pStyle w:val="ListParagraph"/>
        <w:numPr>
          <w:ilvl w:val="0"/>
          <w:numId w:val="4"/>
        </w:numPr>
      </w:pPr>
      <w:r w:rsidRPr="004A4CBC">
        <w:rPr>
          <w:b/>
        </w:rPr>
        <w:t>Hours Worked Per Week</w:t>
      </w:r>
      <w:r w:rsidR="004A4CBC">
        <w:t>: the hours the applicant works in an average week.  Integer</w:t>
      </w:r>
    </w:p>
    <w:p w14:paraId="41FB79E6" w14:textId="77777777" w:rsidR="00EA40A1" w:rsidRDefault="00931501" w:rsidP="00EA40A1">
      <w:pPr>
        <w:pStyle w:val="ListParagraph"/>
        <w:numPr>
          <w:ilvl w:val="0"/>
          <w:numId w:val="4"/>
        </w:numPr>
      </w:pPr>
      <w:r w:rsidRPr="004A4CBC">
        <w:rPr>
          <w:b/>
        </w:rPr>
        <w:t>Claimer Is Out of State</w:t>
      </w:r>
      <w:r>
        <w:t xml:space="preserve">: </w:t>
      </w:r>
      <w:r w:rsidR="00B902EA">
        <w:t>the applicant is temporarily out of the state of application.  Y/N</w:t>
      </w:r>
    </w:p>
    <w:p w14:paraId="678031DC" w14:textId="77777777" w:rsidR="00EA40A1" w:rsidRDefault="00EA40A1" w:rsidP="00EA40A1">
      <w:pPr>
        <w:pStyle w:val="ListParagraph"/>
        <w:numPr>
          <w:ilvl w:val="0"/>
          <w:numId w:val="4"/>
        </w:numPr>
      </w:pPr>
      <w:r w:rsidRPr="004A4CBC">
        <w:rPr>
          <w:b/>
        </w:rPr>
        <w:t>US Citizen Indicator</w:t>
      </w:r>
      <w:r>
        <w:t>: is the applicant a US citizen.  Y/N</w:t>
      </w:r>
    </w:p>
    <w:p w14:paraId="3C05C5CD" w14:textId="085C59BC" w:rsidR="00EA40A1" w:rsidRDefault="000B58C7" w:rsidP="00EA40A1">
      <w:pPr>
        <w:pStyle w:val="ListParagraph"/>
        <w:numPr>
          <w:ilvl w:val="0"/>
          <w:numId w:val="4"/>
        </w:numPr>
      </w:pPr>
      <w:r w:rsidRPr="00EA40A1">
        <w:rPr>
          <w:b/>
        </w:rPr>
        <w:t>Applicant Has 40 Title II Work Quarters</w:t>
      </w:r>
      <w:r w:rsidR="00EA40A1">
        <w:t xml:space="preserve">: For non-citizens, have they </w:t>
      </w:r>
      <w:ins w:id="13" w:author="Curtis Morales" w:date="2013-12-17T15:03:00Z">
        <w:r w:rsidR="007A15FF">
          <w:t xml:space="preserve">earned 40 Title II work </w:t>
        </w:r>
        <w:proofErr w:type="gramStart"/>
        <w:r w:rsidR="007A15FF">
          <w:t>quarters.</w:t>
        </w:r>
        <w:proofErr w:type="gramEnd"/>
        <w:r w:rsidR="007A15FF">
          <w:t xml:space="preserve"> In general, this is answered by whether the applicant has </w:t>
        </w:r>
      </w:ins>
      <w:ins w:id="14" w:author="Curtis Morales" w:date="2013-12-17T15:04:00Z">
        <w:r w:rsidR="007A15FF">
          <w:t>had 40 quarters in which the applicant was employed in the US.</w:t>
        </w:r>
      </w:ins>
      <w:del w:id="15" w:author="Curtis Morales" w:date="2013-12-17T15:05:00Z">
        <w:r w:rsidR="00EA40A1" w:rsidDel="007A15FF">
          <w:delText>w</w:delText>
        </w:r>
        <w:r w:rsidR="00EA40A1" w:rsidRPr="00EA40A1" w:rsidDel="007A15FF">
          <w:delText>orked in the US for 40 quarters (120 months)</w:delText>
        </w:r>
        <w:r w:rsidR="00EA40A1" w:rsidDel="007A15FF">
          <w:delText xml:space="preserve">. </w:delText>
        </w:r>
      </w:del>
      <w:r w:rsidR="00EA40A1">
        <w:t xml:space="preserve"> Y/N</w:t>
      </w:r>
    </w:p>
    <w:p w14:paraId="44820D22" w14:textId="77777777" w:rsidR="000B58C7" w:rsidRPr="00EA40A1" w:rsidRDefault="00152510" w:rsidP="00EA40A1">
      <w:pPr>
        <w:pStyle w:val="ListParagraph"/>
        <w:numPr>
          <w:ilvl w:val="0"/>
          <w:numId w:val="4"/>
        </w:numPr>
        <w:rPr>
          <w:b/>
        </w:rPr>
      </w:pPr>
      <w:r>
        <w:rPr>
          <w:b/>
        </w:rPr>
        <w:t>Five Year Bar Applies</w:t>
      </w:r>
      <w:r>
        <w:t xml:space="preserve">: is the non-citizen subject to a </w:t>
      </w:r>
      <w:proofErr w:type="gramStart"/>
      <w:r>
        <w:t>5 year</w:t>
      </w:r>
      <w:proofErr w:type="gramEnd"/>
      <w:r>
        <w:t xml:space="preserve"> bar.  Y/N</w:t>
      </w:r>
    </w:p>
    <w:p w14:paraId="4C3EAC04" w14:textId="77777777" w:rsidR="000B58C7" w:rsidRPr="00EA40A1" w:rsidRDefault="000B58C7" w:rsidP="00EA40A1">
      <w:pPr>
        <w:pStyle w:val="ListParagraph"/>
        <w:numPr>
          <w:ilvl w:val="0"/>
          <w:numId w:val="4"/>
        </w:numPr>
        <w:rPr>
          <w:b/>
        </w:rPr>
      </w:pPr>
      <w:r w:rsidRPr="00EA40A1">
        <w:rPr>
          <w:b/>
        </w:rPr>
        <w:t>Five Year Bar Met</w:t>
      </w:r>
      <w:r w:rsidR="00152510">
        <w:t xml:space="preserve">: has the non-citizen applicant met the </w:t>
      </w:r>
      <w:proofErr w:type="gramStart"/>
      <w:r w:rsidR="00152510">
        <w:t>5 year</w:t>
      </w:r>
      <w:proofErr w:type="gramEnd"/>
      <w:r w:rsidR="00152510">
        <w:t xml:space="preserve"> bar.  Y/N</w:t>
      </w:r>
    </w:p>
    <w:p w14:paraId="1B59E70D" w14:textId="77777777" w:rsidR="00BA3FC2" w:rsidRPr="00EA40A1" w:rsidRDefault="000B58C7" w:rsidP="00BA3FC2">
      <w:pPr>
        <w:pStyle w:val="ListParagraph"/>
        <w:numPr>
          <w:ilvl w:val="0"/>
          <w:numId w:val="4"/>
        </w:numPr>
        <w:rPr>
          <w:b/>
        </w:rPr>
      </w:pPr>
      <w:r w:rsidRPr="00EA40A1">
        <w:rPr>
          <w:b/>
        </w:rPr>
        <w:t>Lawful Presence Attested</w:t>
      </w:r>
      <w:r w:rsidR="00152510">
        <w:t>: does the non-citizen applicant claim to be in the state legally.  Y/N</w:t>
      </w:r>
      <w:r w:rsidR="00BA3FC2" w:rsidRPr="00BA3FC2">
        <w:rPr>
          <w:b/>
        </w:rPr>
        <w:t xml:space="preserve"> </w:t>
      </w:r>
    </w:p>
    <w:p w14:paraId="6301B024" w14:textId="77777777" w:rsidR="00BA3FC2" w:rsidRPr="00EA40A1" w:rsidRDefault="00BA3FC2" w:rsidP="00BA3FC2">
      <w:pPr>
        <w:pStyle w:val="ListParagraph"/>
        <w:numPr>
          <w:ilvl w:val="0"/>
          <w:numId w:val="4"/>
        </w:numPr>
        <w:rPr>
          <w:b/>
        </w:rPr>
      </w:pPr>
      <w:r w:rsidRPr="00EA40A1">
        <w:rPr>
          <w:b/>
        </w:rPr>
        <w:t>Victim of Trafficking</w:t>
      </w:r>
    </w:p>
    <w:p w14:paraId="52CF4DC9" w14:textId="77777777" w:rsidR="000B58C7" w:rsidRPr="00BA3FC2" w:rsidRDefault="00BA3FC2" w:rsidP="00BA3FC2">
      <w:pPr>
        <w:pStyle w:val="ListParagraph"/>
        <w:numPr>
          <w:ilvl w:val="0"/>
          <w:numId w:val="4"/>
        </w:numPr>
        <w:rPr>
          <w:b/>
        </w:rPr>
      </w:pPr>
      <w:r w:rsidRPr="00EA40A1">
        <w:rPr>
          <w:b/>
        </w:rPr>
        <w:t>Qualified Non-Citizen Status</w:t>
      </w:r>
      <w:r>
        <w:t xml:space="preserve">:  does the applicant have qualified non-citizen </w:t>
      </w:r>
      <w:proofErr w:type="gramStart"/>
      <w:r>
        <w:t>status.</w:t>
      </w:r>
      <w:proofErr w:type="gramEnd"/>
      <w:r>
        <w:t xml:space="preserve">  Y/N</w:t>
      </w:r>
    </w:p>
    <w:p w14:paraId="75E809C2" w14:textId="77777777" w:rsidR="000B58C7" w:rsidRPr="00EA40A1" w:rsidRDefault="000B58C7" w:rsidP="00EA40A1">
      <w:pPr>
        <w:pStyle w:val="ListParagraph"/>
        <w:numPr>
          <w:ilvl w:val="0"/>
          <w:numId w:val="4"/>
        </w:numPr>
        <w:rPr>
          <w:b/>
        </w:rPr>
      </w:pPr>
      <w:r w:rsidRPr="00EA40A1">
        <w:rPr>
          <w:b/>
        </w:rPr>
        <w:t>Non-Citizen Deport Withheld Date</w:t>
      </w:r>
      <w:r w:rsidR="00152510">
        <w:t xml:space="preserve">: for the non-citizen, if a victim of human trafficking, what is </w:t>
      </w:r>
      <w:proofErr w:type="gramStart"/>
      <w:r w:rsidR="00152510">
        <w:t>the deport</w:t>
      </w:r>
      <w:proofErr w:type="gramEnd"/>
      <w:r w:rsidR="00152510">
        <w:t xml:space="preserve"> withheld date, if it exists.  YYYY-MM-DD</w:t>
      </w:r>
    </w:p>
    <w:p w14:paraId="61CB4D56" w14:textId="77777777" w:rsidR="000B58C7" w:rsidRPr="00EA40A1" w:rsidRDefault="000B58C7" w:rsidP="00EA40A1">
      <w:pPr>
        <w:pStyle w:val="ListParagraph"/>
        <w:numPr>
          <w:ilvl w:val="0"/>
          <w:numId w:val="4"/>
        </w:numPr>
        <w:rPr>
          <w:b/>
        </w:rPr>
      </w:pPr>
      <w:r w:rsidRPr="00EA40A1">
        <w:rPr>
          <w:b/>
        </w:rPr>
        <w:t>Non-Citizen Entry Date</w:t>
      </w:r>
      <w:r w:rsidR="00152510">
        <w:t xml:space="preserve">: for the non-citizen, if a victim of human trafficking, what was the entry date into the </w:t>
      </w:r>
      <w:proofErr w:type="gramStart"/>
      <w:r w:rsidR="00152510">
        <w:t>country.</w:t>
      </w:r>
      <w:proofErr w:type="gramEnd"/>
      <w:r w:rsidR="00152510">
        <w:t xml:space="preserve">  YYYY-MM-DD</w:t>
      </w:r>
    </w:p>
    <w:p w14:paraId="4F62D1CE" w14:textId="77777777" w:rsidR="000B58C7" w:rsidRPr="00EA40A1" w:rsidRDefault="000B58C7" w:rsidP="00EA40A1">
      <w:pPr>
        <w:pStyle w:val="ListParagraph"/>
        <w:numPr>
          <w:ilvl w:val="0"/>
          <w:numId w:val="4"/>
        </w:numPr>
        <w:rPr>
          <w:b/>
        </w:rPr>
      </w:pPr>
      <w:r w:rsidRPr="00EA40A1">
        <w:rPr>
          <w:b/>
        </w:rPr>
        <w:t>Non-Citizen Status Grant Date</w:t>
      </w:r>
      <w:r w:rsidR="00152510">
        <w:t xml:space="preserve">: for the non-citizen, if </w:t>
      </w:r>
      <w:r w:rsidR="00301836">
        <w:t>a victim of human trafficking, what date was the victim of trafficking status granted.   YYYY-MM-DD</w:t>
      </w:r>
    </w:p>
    <w:p w14:paraId="1D17A574" w14:textId="77777777" w:rsidR="00BA3FC2" w:rsidRPr="00EA40A1" w:rsidRDefault="00BA3FC2" w:rsidP="00BA3FC2">
      <w:pPr>
        <w:pStyle w:val="ListParagraph"/>
        <w:numPr>
          <w:ilvl w:val="0"/>
          <w:numId w:val="4"/>
        </w:numPr>
        <w:rPr>
          <w:b/>
        </w:rPr>
      </w:pPr>
      <w:r w:rsidRPr="00EA40A1">
        <w:rPr>
          <w:b/>
        </w:rPr>
        <w:t>Refugee Status</w:t>
      </w:r>
      <w:r>
        <w:t>: is the applicant eligible for refugee medical assistance.  Y/N</w:t>
      </w:r>
    </w:p>
    <w:p w14:paraId="2F330FE9" w14:textId="77777777" w:rsidR="000B58C7" w:rsidRPr="00E02BC1" w:rsidRDefault="000B58C7" w:rsidP="00EA40A1">
      <w:pPr>
        <w:pStyle w:val="ListParagraph"/>
        <w:numPr>
          <w:ilvl w:val="0"/>
          <w:numId w:val="4"/>
        </w:numPr>
        <w:rPr>
          <w:b/>
        </w:rPr>
      </w:pPr>
      <w:r w:rsidRPr="00EA40A1">
        <w:rPr>
          <w:b/>
        </w:rPr>
        <w:t>Refugee Medical Assistance Start Date</w:t>
      </w:r>
      <w:r w:rsidR="00301836">
        <w:t xml:space="preserve">: if eligible for refugee medical assistance, what was the start </w:t>
      </w:r>
      <w:proofErr w:type="gramStart"/>
      <w:r w:rsidR="00301836">
        <w:t>date.</w:t>
      </w:r>
      <w:proofErr w:type="gramEnd"/>
      <w:r w:rsidR="00301836">
        <w:t xml:space="preserve">   YYYY-MM-DD</w:t>
      </w:r>
    </w:p>
    <w:p w14:paraId="33A75CAA" w14:textId="7A721EAE" w:rsidR="00E02BC1" w:rsidRPr="00E02BC1" w:rsidRDefault="00E02BC1" w:rsidP="00EA40A1">
      <w:pPr>
        <w:pStyle w:val="ListParagraph"/>
        <w:numPr>
          <w:ilvl w:val="0"/>
          <w:numId w:val="4"/>
        </w:numPr>
        <w:rPr>
          <w:b/>
        </w:rPr>
      </w:pPr>
      <w:r>
        <w:rPr>
          <w:b/>
        </w:rPr>
        <w:t>Seven Year Limit Applies</w:t>
      </w:r>
      <w:r w:rsidRPr="00E02BC1">
        <w:t>: States have the option to limit Medicaid eligibility to seven years for applicants with specific immigration statuses</w:t>
      </w:r>
      <w:r>
        <w:t>.</w:t>
      </w:r>
      <w:ins w:id="16" w:author="Curtis Morales" w:date="2013-12-17T15:07:00Z">
        <w:r w:rsidR="007A15FF">
          <w:t xml:space="preserve"> Does the seven-year limit apply to this applicant?</w:t>
        </w:r>
      </w:ins>
      <w:del w:id="17" w:author="Curtis Morales" w:date="2013-12-17T15:07:00Z">
        <w:r w:rsidDel="007A15FF">
          <w:delText xml:space="preserve"> </w:delText>
        </w:r>
      </w:del>
      <w:r>
        <w:t xml:space="preserve"> Y/N</w:t>
      </w:r>
    </w:p>
    <w:p w14:paraId="09E093EE" w14:textId="77777777" w:rsidR="00E02BC1" w:rsidRDefault="00E02BC1" w:rsidP="00E02BC1">
      <w:pPr>
        <w:pStyle w:val="ListParagraph"/>
        <w:numPr>
          <w:ilvl w:val="0"/>
          <w:numId w:val="4"/>
        </w:numPr>
      </w:pPr>
      <w:r>
        <w:rPr>
          <w:b/>
        </w:rPr>
        <w:t>Seven Year Limit Start Date</w:t>
      </w:r>
      <w:r>
        <w:t>: This may vary according to the immigration status.  YYYY-MM-DD</w:t>
      </w:r>
    </w:p>
    <w:p w14:paraId="01E88FBC" w14:textId="159052A8" w:rsidR="00E02BC1" w:rsidRPr="00E02BC1" w:rsidRDefault="00E02BC1" w:rsidP="00E02BC1">
      <w:pPr>
        <w:pStyle w:val="ListParagraph"/>
        <w:numPr>
          <w:ilvl w:val="0"/>
          <w:numId w:val="4"/>
        </w:numPr>
        <w:rPr>
          <w:b/>
        </w:rPr>
      </w:pPr>
      <w:r w:rsidRPr="00E02BC1">
        <w:rPr>
          <w:b/>
        </w:rPr>
        <w:t>Veteran Status</w:t>
      </w:r>
      <w:r>
        <w:t xml:space="preserve">: </w:t>
      </w:r>
      <w:r w:rsidRPr="00E02BC1">
        <w:t>Whether the applicant is a veteran. Veteran status exempts applicants from certain citizenship and immigration requirements.</w:t>
      </w:r>
      <w:r>
        <w:t xml:space="preserve">  Y/N</w:t>
      </w:r>
    </w:p>
    <w:p w14:paraId="54F61D08" w14:textId="56925E27" w:rsidR="00364E13" w:rsidRPr="00562051" w:rsidRDefault="00364E13" w:rsidP="00EA40A1">
      <w:pPr>
        <w:pStyle w:val="ListParagraph"/>
        <w:numPr>
          <w:ilvl w:val="0"/>
          <w:numId w:val="4"/>
        </w:numPr>
        <w:rPr>
          <w:b/>
        </w:rPr>
      </w:pPr>
      <w:r>
        <w:rPr>
          <w:b/>
        </w:rPr>
        <w:t>Income</w:t>
      </w:r>
      <w:r>
        <w:t>:</w:t>
      </w:r>
      <w:r w:rsidR="00015677">
        <w:t xml:space="preserve"> a hash </w:t>
      </w:r>
      <w:r w:rsidR="003922A6">
        <w:t xml:space="preserve">representing the income of the person.  </w:t>
      </w:r>
      <w:r w:rsidR="00015677">
        <w:t>Hash</w:t>
      </w:r>
      <w:r>
        <w:t xml:space="preserve"> </w:t>
      </w:r>
    </w:p>
    <w:p w14:paraId="00C4AF60" w14:textId="77777777" w:rsidR="00562051" w:rsidRPr="00EA40A1" w:rsidRDefault="00562051" w:rsidP="00EA40A1">
      <w:pPr>
        <w:pStyle w:val="ListParagraph"/>
        <w:numPr>
          <w:ilvl w:val="0"/>
          <w:numId w:val="4"/>
        </w:numPr>
        <w:rPr>
          <w:b/>
        </w:rPr>
      </w:pPr>
      <w:r>
        <w:rPr>
          <w:b/>
        </w:rPr>
        <w:t>Relationships</w:t>
      </w:r>
      <w:r w:rsidR="00015677">
        <w:t xml:space="preserve">: a list </w:t>
      </w:r>
      <w:r>
        <w:t>representing the relationships between this person and other people on the applicati</w:t>
      </w:r>
      <w:r w:rsidR="00523145">
        <w:t xml:space="preserve">on. </w:t>
      </w:r>
      <w:r w:rsidR="00015677">
        <w:t xml:space="preserve"> List</w:t>
      </w:r>
    </w:p>
    <w:p w14:paraId="1488A5D5" w14:textId="77777777" w:rsidR="004E02CC" w:rsidRDefault="004E02CC" w:rsidP="004E02CC">
      <w:pPr>
        <w:pStyle w:val="Heading3"/>
      </w:pPr>
      <w:r>
        <w:t>Income</w:t>
      </w:r>
    </w:p>
    <w:p w14:paraId="594E9972" w14:textId="51C83EF6" w:rsidR="004E02CC" w:rsidRPr="004E02CC" w:rsidRDefault="00364E13" w:rsidP="004E02CC">
      <w:r>
        <w:t xml:space="preserve">Each person </w:t>
      </w:r>
      <w:r w:rsidR="00015677">
        <w:t>hash</w:t>
      </w:r>
      <w:r>
        <w:t xml:space="preserve"> has an</w:t>
      </w:r>
      <w:r w:rsidR="003922A6">
        <w:t xml:space="preserve"> income </w:t>
      </w:r>
      <w:r w:rsidR="00015677">
        <w:t>hash</w:t>
      </w:r>
      <w:r w:rsidR="003922A6">
        <w:t xml:space="preserve"> which offers the chance to give more details about income that can be used to calculate the Modified Adjusted Gross Income (MAGI).  All amounts are expressed as </w:t>
      </w:r>
      <w:del w:id="18" w:author="Curtis Morales" w:date="2013-12-17T15:08:00Z">
        <w:r w:rsidR="003922A6" w:rsidDel="007A15FF">
          <w:delText xml:space="preserve">monthly </w:delText>
        </w:r>
      </w:del>
      <w:ins w:id="19" w:author="Curtis Morales" w:date="2013-12-17T15:08:00Z">
        <w:r w:rsidR="007A15FF">
          <w:t xml:space="preserve">annual </w:t>
        </w:r>
      </w:ins>
      <w:r w:rsidR="003922A6">
        <w:t>amounts:</w:t>
      </w:r>
      <w:r>
        <w:t xml:space="preserve"> </w:t>
      </w:r>
    </w:p>
    <w:p w14:paraId="3761912E" w14:textId="756684AB" w:rsidR="004E02CC" w:rsidRPr="004E02CC" w:rsidDel="007A15FF" w:rsidRDefault="004E02CC" w:rsidP="004E02CC">
      <w:pPr>
        <w:pStyle w:val="ListParagraph"/>
        <w:numPr>
          <w:ilvl w:val="0"/>
          <w:numId w:val="5"/>
        </w:numPr>
        <w:rPr>
          <w:del w:id="20" w:author="Curtis Morales" w:date="2013-12-17T15:08:00Z"/>
        </w:rPr>
      </w:pPr>
      <w:del w:id="21" w:author="Curtis Morales" w:date="2013-12-17T15:08:00Z">
        <w:r w:rsidRPr="004E02CC" w:rsidDel="007A15FF">
          <w:rPr>
            <w:b/>
          </w:rPr>
          <w:delText>Monthly Income</w:delText>
        </w:r>
        <w:r w:rsidDel="007A15FF">
          <w:delText>:</w:delText>
        </w:r>
        <w:r w:rsidR="003922A6" w:rsidDel="007A15FF">
          <w:delText xml:space="preserve"> person’s gross monthly income.  Integer</w:delText>
        </w:r>
      </w:del>
    </w:p>
    <w:p w14:paraId="350B5CF1" w14:textId="77777777" w:rsidR="004E02CC" w:rsidRPr="004E02CC" w:rsidRDefault="004E02CC" w:rsidP="004E02CC">
      <w:pPr>
        <w:pStyle w:val="ListParagraph"/>
        <w:numPr>
          <w:ilvl w:val="0"/>
          <w:numId w:val="5"/>
        </w:numPr>
      </w:pPr>
      <w:r w:rsidRPr="004E02CC">
        <w:rPr>
          <w:b/>
        </w:rPr>
        <w:t>Wages, Salaries, Tips</w:t>
      </w:r>
      <w:r w:rsidRPr="004E02CC">
        <w:t>:</w:t>
      </w:r>
      <w:r>
        <w:t xml:space="preserve"> </w:t>
      </w:r>
      <w:r w:rsidR="003922A6">
        <w:t>person’s income from work.  Integer</w:t>
      </w:r>
    </w:p>
    <w:p w14:paraId="0FF94B1E" w14:textId="77777777" w:rsidR="004E02CC" w:rsidRPr="004E02CC" w:rsidRDefault="004E02CC" w:rsidP="004E02CC">
      <w:pPr>
        <w:pStyle w:val="ListParagraph"/>
        <w:numPr>
          <w:ilvl w:val="0"/>
          <w:numId w:val="5"/>
        </w:numPr>
      </w:pPr>
      <w:r w:rsidRPr="004E02CC">
        <w:rPr>
          <w:b/>
        </w:rPr>
        <w:t>Taxable Interest</w:t>
      </w:r>
      <w:r>
        <w:t xml:space="preserve">: </w:t>
      </w:r>
      <w:r w:rsidR="003922A6">
        <w:t>person’s interest that is subject to taxation.  Integer</w:t>
      </w:r>
    </w:p>
    <w:p w14:paraId="69C36EE6" w14:textId="77777777" w:rsidR="004E02CC" w:rsidRPr="004E02CC" w:rsidRDefault="00364E13" w:rsidP="004E02CC">
      <w:pPr>
        <w:pStyle w:val="ListParagraph"/>
        <w:numPr>
          <w:ilvl w:val="0"/>
          <w:numId w:val="5"/>
        </w:numPr>
      </w:pPr>
      <w:r w:rsidRPr="00364E13">
        <w:rPr>
          <w:b/>
        </w:rPr>
        <w:t>Tax-Exempt Interest</w:t>
      </w:r>
      <w:r>
        <w:t>:</w:t>
      </w:r>
      <w:r w:rsidR="003922A6">
        <w:t xml:space="preserve"> person’s interest that is not subject to taxation.  Integer</w:t>
      </w:r>
    </w:p>
    <w:p w14:paraId="098265D1" w14:textId="77777777" w:rsidR="004E02CC" w:rsidRPr="004E02CC" w:rsidRDefault="004E02CC" w:rsidP="004E02CC">
      <w:pPr>
        <w:pStyle w:val="ListParagraph"/>
        <w:numPr>
          <w:ilvl w:val="0"/>
          <w:numId w:val="5"/>
        </w:numPr>
      </w:pPr>
      <w:r w:rsidRPr="003922A6">
        <w:rPr>
          <w:b/>
        </w:rPr>
        <w:t>Taxable Refunds, Credits, or Offsets of State and Local Income Taxes</w:t>
      </w:r>
      <w:r w:rsidR="003922A6">
        <w:t xml:space="preserve">: </w:t>
      </w:r>
      <w:r w:rsidR="00562051">
        <w:t>Integer</w:t>
      </w:r>
    </w:p>
    <w:p w14:paraId="6A88CADB" w14:textId="77777777" w:rsidR="004E02CC" w:rsidRPr="003922A6" w:rsidRDefault="004E02CC" w:rsidP="004E02CC">
      <w:pPr>
        <w:pStyle w:val="ListParagraph"/>
        <w:numPr>
          <w:ilvl w:val="0"/>
          <w:numId w:val="5"/>
        </w:numPr>
        <w:rPr>
          <w:b/>
        </w:rPr>
      </w:pPr>
      <w:r w:rsidRPr="003922A6">
        <w:rPr>
          <w:b/>
        </w:rPr>
        <w:t>Alimo</w:t>
      </w:r>
      <w:r w:rsidR="003922A6" w:rsidRPr="003922A6">
        <w:rPr>
          <w:b/>
        </w:rPr>
        <w:t>ny</w:t>
      </w:r>
      <w:r w:rsidR="003922A6">
        <w:t>: alimony paid.   Integer</w:t>
      </w:r>
    </w:p>
    <w:p w14:paraId="1CDB1BC9" w14:textId="77777777" w:rsidR="004E02CC" w:rsidRPr="004E02CC" w:rsidRDefault="004E02CC" w:rsidP="004E02CC">
      <w:pPr>
        <w:pStyle w:val="ListParagraph"/>
        <w:numPr>
          <w:ilvl w:val="0"/>
          <w:numId w:val="5"/>
        </w:numPr>
      </w:pPr>
      <w:r w:rsidRPr="00562051">
        <w:rPr>
          <w:b/>
        </w:rPr>
        <w:t>Capital Gain or Loss</w:t>
      </w:r>
      <w:r w:rsidR="00562051">
        <w:t>: Integer</w:t>
      </w:r>
    </w:p>
    <w:p w14:paraId="1CC5BAE6" w14:textId="77777777" w:rsidR="004E02CC" w:rsidRPr="004E02CC" w:rsidRDefault="004E02CC" w:rsidP="004E02CC">
      <w:pPr>
        <w:pStyle w:val="ListParagraph"/>
        <w:numPr>
          <w:ilvl w:val="0"/>
          <w:numId w:val="5"/>
        </w:numPr>
      </w:pPr>
      <w:r w:rsidRPr="00562051">
        <w:rPr>
          <w:b/>
        </w:rPr>
        <w:t>Pensions and Annuities Taxable Amount</w:t>
      </w:r>
      <w:r w:rsidR="00562051">
        <w:t>: Integer</w:t>
      </w:r>
    </w:p>
    <w:p w14:paraId="689FCAF7" w14:textId="77777777" w:rsidR="004E02CC" w:rsidRPr="004E02CC" w:rsidRDefault="00562051" w:rsidP="004E02CC">
      <w:pPr>
        <w:pStyle w:val="ListParagraph"/>
        <w:numPr>
          <w:ilvl w:val="0"/>
          <w:numId w:val="5"/>
        </w:numPr>
      </w:pPr>
      <w:r w:rsidRPr="00562051">
        <w:rPr>
          <w:b/>
        </w:rPr>
        <w:t>Farm Income or Loss</w:t>
      </w:r>
      <w:r>
        <w:t>: Integer</w:t>
      </w:r>
    </w:p>
    <w:p w14:paraId="553A5586" w14:textId="77777777" w:rsidR="004E02CC" w:rsidRPr="004E02CC" w:rsidRDefault="004E02CC" w:rsidP="004E02CC">
      <w:pPr>
        <w:pStyle w:val="ListParagraph"/>
        <w:numPr>
          <w:ilvl w:val="0"/>
          <w:numId w:val="5"/>
        </w:numPr>
      </w:pPr>
      <w:r w:rsidRPr="00562051">
        <w:rPr>
          <w:b/>
        </w:rPr>
        <w:t>Unemployment Compensation</w:t>
      </w:r>
      <w:r w:rsidR="00562051">
        <w:t>:  Integer</w:t>
      </w:r>
    </w:p>
    <w:p w14:paraId="39EFCFD2" w14:textId="77777777" w:rsidR="004E02CC" w:rsidRPr="004E02CC" w:rsidRDefault="00562051" w:rsidP="004E02CC">
      <w:pPr>
        <w:pStyle w:val="ListParagraph"/>
        <w:numPr>
          <w:ilvl w:val="0"/>
          <w:numId w:val="5"/>
        </w:numPr>
      </w:pPr>
      <w:r w:rsidRPr="00562051">
        <w:rPr>
          <w:b/>
        </w:rPr>
        <w:t>Other Income</w:t>
      </w:r>
      <w:r>
        <w:t>: income not captured by the categories above.  Integer</w:t>
      </w:r>
    </w:p>
    <w:p w14:paraId="40047279" w14:textId="77777777" w:rsidR="00562051" w:rsidRDefault="00562051" w:rsidP="000B58C7">
      <w:pPr>
        <w:pStyle w:val="ListParagraph"/>
        <w:numPr>
          <w:ilvl w:val="0"/>
          <w:numId w:val="5"/>
        </w:numPr>
      </w:pPr>
      <w:r w:rsidRPr="00562051">
        <w:rPr>
          <w:b/>
        </w:rPr>
        <w:t>MAGI Deductions</w:t>
      </w:r>
      <w:r>
        <w:t>:  other MAGI deductions not captured by the categories above.  Integer</w:t>
      </w:r>
    </w:p>
    <w:p w14:paraId="05A854DE" w14:textId="77777777" w:rsidR="00562051" w:rsidRPr="00562051" w:rsidRDefault="000B58C7" w:rsidP="000B58C7">
      <w:pPr>
        <w:pStyle w:val="ListParagraph"/>
        <w:numPr>
          <w:ilvl w:val="0"/>
          <w:numId w:val="5"/>
        </w:numPr>
        <w:rPr>
          <w:b/>
        </w:rPr>
      </w:pPr>
      <w:r w:rsidRPr="00562051">
        <w:rPr>
          <w:b/>
        </w:rPr>
        <w:t>AGI</w:t>
      </w:r>
      <w:r w:rsidR="00562051">
        <w:t>: Adjusted Gross Income.  In the event the information is being built from last year’s tax return, it may be easier to calculate MAGI by starting with the AGI.  Expressed as an annual amount.  Integer</w:t>
      </w:r>
    </w:p>
    <w:p w14:paraId="25CC7203" w14:textId="77777777" w:rsidR="00562051" w:rsidRPr="00562051" w:rsidRDefault="000B58C7" w:rsidP="000B58C7">
      <w:pPr>
        <w:pStyle w:val="ListParagraph"/>
        <w:numPr>
          <w:ilvl w:val="0"/>
          <w:numId w:val="5"/>
        </w:numPr>
        <w:rPr>
          <w:b/>
        </w:rPr>
      </w:pPr>
      <w:r w:rsidRPr="00562051">
        <w:rPr>
          <w:b/>
        </w:rPr>
        <w:t>Deductible Part of Self-Employment Tax</w:t>
      </w:r>
      <w:r w:rsidR="00562051">
        <w:t>: Integer</w:t>
      </w:r>
    </w:p>
    <w:p w14:paraId="2F3E9AC2" w14:textId="77777777" w:rsidR="00562051" w:rsidRPr="00562051" w:rsidRDefault="000B58C7" w:rsidP="000B58C7">
      <w:pPr>
        <w:pStyle w:val="ListParagraph"/>
        <w:numPr>
          <w:ilvl w:val="0"/>
          <w:numId w:val="5"/>
        </w:numPr>
        <w:rPr>
          <w:b/>
        </w:rPr>
      </w:pPr>
      <w:r w:rsidRPr="00562051">
        <w:rPr>
          <w:b/>
        </w:rPr>
        <w:t>IRA Deduction</w:t>
      </w:r>
      <w:r w:rsidR="00562051">
        <w:t>: Integer</w:t>
      </w:r>
    </w:p>
    <w:p w14:paraId="0FC3CAC3" w14:textId="77777777" w:rsidR="00562051" w:rsidRPr="00562051" w:rsidRDefault="000B58C7" w:rsidP="000B58C7">
      <w:pPr>
        <w:pStyle w:val="ListParagraph"/>
        <w:numPr>
          <w:ilvl w:val="0"/>
          <w:numId w:val="5"/>
        </w:numPr>
        <w:rPr>
          <w:b/>
        </w:rPr>
      </w:pPr>
      <w:r w:rsidRPr="00562051">
        <w:rPr>
          <w:b/>
        </w:rPr>
        <w:t>Student Loan Interest Deduction</w:t>
      </w:r>
      <w:r w:rsidR="00562051">
        <w:t>: Integer</w:t>
      </w:r>
    </w:p>
    <w:p w14:paraId="65465CDA" w14:textId="77777777" w:rsidR="00562051" w:rsidRPr="00562051" w:rsidRDefault="000B58C7" w:rsidP="000B58C7">
      <w:pPr>
        <w:pStyle w:val="ListParagraph"/>
        <w:numPr>
          <w:ilvl w:val="0"/>
          <w:numId w:val="5"/>
        </w:numPr>
        <w:rPr>
          <w:b/>
        </w:rPr>
      </w:pPr>
      <w:r w:rsidRPr="00562051">
        <w:rPr>
          <w:b/>
        </w:rPr>
        <w:t>Tuition and Fees</w:t>
      </w:r>
      <w:r w:rsidR="00562051">
        <w:t>: Integer</w:t>
      </w:r>
    </w:p>
    <w:p w14:paraId="5764F202" w14:textId="77777777" w:rsidR="000B58C7" w:rsidRPr="00562051" w:rsidRDefault="000B58C7" w:rsidP="000B58C7">
      <w:pPr>
        <w:pStyle w:val="ListParagraph"/>
        <w:numPr>
          <w:ilvl w:val="0"/>
          <w:numId w:val="5"/>
        </w:numPr>
        <w:rPr>
          <w:b/>
        </w:rPr>
      </w:pPr>
      <w:r w:rsidRPr="00562051">
        <w:rPr>
          <w:b/>
        </w:rPr>
        <w:t>Other MAGI-Eligible Income</w:t>
      </w:r>
      <w:r w:rsidR="00562051">
        <w:t>: Integer</w:t>
      </w:r>
    </w:p>
    <w:p w14:paraId="56A51642" w14:textId="77777777" w:rsidR="00562051" w:rsidRDefault="00562051" w:rsidP="00562051">
      <w:pPr>
        <w:pStyle w:val="Heading3"/>
      </w:pPr>
      <w:r>
        <w:t>Relationships</w:t>
      </w:r>
    </w:p>
    <w:p w14:paraId="1653D286" w14:textId="77777777" w:rsidR="00562051" w:rsidRDefault="00523145" w:rsidP="00562051">
      <w:r>
        <w:t xml:space="preserve">The relationships </w:t>
      </w:r>
      <w:r w:rsidR="00015677">
        <w:t>list</w:t>
      </w:r>
      <w:r>
        <w:t xml:space="preserve"> contains a list of relationship </w:t>
      </w:r>
      <w:r w:rsidR="00015677">
        <w:t>hashes</w:t>
      </w:r>
      <w:r>
        <w:t>.</w:t>
      </w:r>
    </w:p>
    <w:p w14:paraId="28C00B6A" w14:textId="77777777" w:rsidR="00523145" w:rsidRDefault="00523145" w:rsidP="00523145">
      <w:pPr>
        <w:pStyle w:val="ListParagraph"/>
        <w:numPr>
          <w:ilvl w:val="0"/>
          <w:numId w:val="6"/>
        </w:numPr>
      </w:pPr>
      <w:r>
        <w:rPr>
          <w:b/>
        </w:rPr>
        <w:t>Relationship</w:t>
      </w:r>
      <w:r>
        <w:t xml:space="preserve">: </w:t>
      </w:r>
      <w:r w:rsidR="00015677">
        <w:t>REPEAT.  A relationship hash.  Hash</w:t>
      </w:r>
    </w:p>
    <w:p w14:paraId="6A82A5D7" w14:textId="77777777" w:rsidR="00523145" w:rsidRDefault="00523145" w:rsidP="00523145">
      <w:pPr>
        <w:pStyle w:val="Heading3"/>
      </w:pPr>
      <w:r>
        <w:t>Relationship</w:t>
      </w:r>
    </w:p>
    <w:p w14:paraId="31211C1F" w14:textId="77777777" w:rsidR="00523145" w:rsidRDefault="00523145" w:rsidP="00523145">
      <w:r>
        <w:t xml:space="preserve">The relationship </w:t>
      </w:r>
      <w:r w:rsidR="00015677">
        <w:t>Hash</w:t>
      </w:r>
      <w:r>
        <w:t xml:space="preserve"> contains the relationship between the containing person and another person on the application.</w:t>
      </w:r>
    </w:p>
    <w:p w14:paraId="5E40A422" w14:textId="77777777" w:rsidR="00523145" w:rsidRDefault="00523145" w:rsidP="00523145">
      <w:pPr>
        <w:pStyle w:val="ListParagraph"/>
        <w:numPr>
          <w:ilvl w:val="0"/>
          <w:numId w:val="6"/>
        </w:numPr>
      </w:pPr>
      <w:r>
        <w:rPr>
          <w:b/>
        </w:rPr>
        <w:t>Other ID</w:t>
      </w:r>
      <w:r>
        <w:t>: the person ID of the other person.  String</w:t>
      </w:r>
    </w:p>
    <w:p w14:paraId="40140DDD" w14:textId="564E40ED" w:rsidR="00E02BC1" w:rsidRPr="00E02BC1" w:rsidRDefault="00E02BC1" w:rsidP="00E02BC1">
      <w:pPr>
        <w:pStyle w:val="ListParagraph"/>
        <w:numPr>
          <w:ilvl w:val="0"/>
          <w:numId w:val="6"/>
        </w:numPr>
        <w:rPr>
          <w:b/>
        </w:rPr>
      </w:pPr>
      <w:r w:rsidRPr="00E02BC1">
        <w:rPr>
          <w:b/>
        </w:rPr>
        <w:t>Attest Primary Responsibility</w:t>
      </w:r>
      <w:r>
        <w:t>: does this applicant claim</w:t>
      </w:r>
      <w:r w:rsidRPr="00E02BC1">
        <w:t xml:space="preserve"> primary responsibility for the other person in this relationship object. </w:t>
      </w:r>
      <w:r>
        <w:t xml:space="preserve"> </w:t>
      </w:r>
      <w:r w:rsidRPr="00E02BC1">
        <w:t>Used to determine parent-caretaker status</w:t>
      </w:r>
      <w:r>
        <w:t>.  Y/N</w:t>
      </w:r>
    </w:p>
    <w:p w14:paraId="70E58224" w14:textId="77777777" w:rsidR="00523145" w:rsidRDefault="00523145" w:rsidP="00523145">
      <w:pPr>
        <w:pStyle w:val="ListParagraph"/>
        <w:numPr>
          <w:ilvl w:val="0"/>
          <w:numId w:val="6"/>
        </w:numPr>
      </w:pPr>
      <w:r>
        <w:rPr>
          <w:b/>
        </w:rPr>
        <w:t>Relationship Code</w:t>
      </w:r>
      <w:r>
        <w:t xml:space="preserve">: a 2 character code showing the relationship from the containing person to the </w:t>
      </w:r>
      <w:r w:rsidR="00015677">
        <w:t>person referred to by Other ID:</w:t>
      </w:r>
    </w:p>
    <w:p w14:paraId="2FBE9E75" w14:textId="77777777" w:rsidR="00523145" w:rsidRDefault="00523145" w:rsidP="00523145">
      <w:pPr>
        <w:pStyle w:val="ListParagraph"/>
        <w:numPr>
          <w:ilvl w:val="1"/>
          <w:numId w:val="6"/>
        </w:numPr>
      </w:pPr>
      <w:proofErr w:type="gramStart"/>
      <w:r>
        <w:t>self</w:t>
      </w:r>
      <w:proofErr w:type="gramEnd"/>
      <w:r>
        <w:t>: 01</w:t>
      </w:r>
    </w:p>
    <w:p w14:paraId="3ED1C040" w14:textId="77777777" w:rsidR="00523145" w:rsidRDefault="00523145" w:rsidP="00523145">
      <w:pPr>
        <w:pStyle w:val="ListParagraph"/>
        <w:numPr>
          <w:ilvl w:val="1"/>
          <w:numId w:val="6"/>
        </w:numPr>
      </w:pPr>
      <w:proofErr w:type="gramStart"/>
      <w:r>
        <w:t>husband</w:t>
      </w:r>
      <w:proofErr w:type="gramEnd"/>
      <w:r>
        <w:t>/wife: 02</w:t>
      </w:r>
    </w:p>
    <w:p w14:paraId="0FC9379C" w14:textId="77777777" w:rsidR="00523145" w:rsidRDefault="00523145" w:rsidP="00523145">
      <w:pPr>
        <w:pStyle w:val="ListParagraph"/>
        <w:numPr>
          <w:ilvl w:val="1"/>
          <w:numId w:val="6"/>
        </w:numPr>
      </w:pPr>
      <w:proofErr w:type="gramStart"/>
      <w:r>
        <w:t>parent</w:t>
      </w:r>
      <w:proofErr w:type="gramEnd"/>
      <w:r>
        <w:t>: 03</w:t>
      </w:r>
    </w:p>
    <w:p w14:paraId="356725C7" w14:textId="77777777" w:rsidR="00523145" w:rsidRDefault="00523145" w:rsidP="00523145">
      <w:pPr>
        <w:pStyle w:val="ListParagraph"/>
        <w:numPr>
          <w:ilvl w:val="1"/>
          <w:numId w:val="6"/>
        </w:numPr>
      </w:pPr>
      <w:proofErr w:type="gramStart"/>
      <w:r>
        <w:t>son</w:t>
      </w:r>
      <w:proofErr w:type="gramEnd"/>
      <w:r>
        <w:t>/daughter: 04</w:t>
      </w:r>
    </w:p>
    <w:p w14:paraId="51210F6B" w14:textId="77777777" w:rsidR="00523145" w:rsidRDefault="00523145" w:rsidP="00523145">
      <w:pPr>
        <w:pStyle w:val="ListParagraph"/>
        <w:numPr>
          <w:ilvl w:val="1"/>
          <w:numId w:val="6"/>
        </w:numPr>
      </w:pPr>
      <w:proofErr w:type="gramStart"/>
      <w:r>
        <w:t>stepson</w:t>
      </w:r>
      <w:proofErr w:type="gramEnd"/>
      <w:r>
        <w:t>/stepdaughter: 05</w:t>
      </w:r>
    </w:p>
    <w:p w14:paraId="7C596AB0" w14:textId="77777777" w:rsidR="00523145" w:rsidRDefault="00523145" w:rsidP="00523145">
      <w:pPr>
        <w:pStyle w:val="ListParagraph"/>
        <w:numPr>
          <w:ilvl w:val="1"/>
          <w:numId w:val="6"/>
        </w:numPr>
      </w:pPr>
      <w:proofErr w:type="gramStart"/>
      <w:r>
        <w:t>grandchild</w:t>
      </w:r>
      <w:proofErr w:type="gramEnd"/>
      <w:r>
        <w:t>: 06</w:t>
      </w:r>
    </w:p>
    <w:p w14:paraId="0D5ED495" w14:textId="77777777" w:rsidR="00523145" w:rsidRDefault="00523145" w:rsidP="00523145">
      <w:pPr>
        <w:pStyle w:val="ListParagraph"/>
        <w:numPr>
          <w:ilvl w:val="1"/>
          <w:numId w:val="6"/>
        </w:numPr>
      </w:pPr>
      <w:proofErr w:type="gramStart"/>
      <w:r>
        <w:t>great</w:t>
      </w:r>
      <w:proofErr w:type="gramEnd"/>
      <w:r>
        <w:t xml:space="preserve"> grandchild: 06</w:t>
      </w:r>
    </w:p>
    <w:p w14:paraId="0A0E0850" w14:textId="77777777" w:rsidR="00523145" w:rsidRDefault="00523145" w:rsidP="00523145">
      <w:pPr>
        <w:pStyle w:val="ListParagraph"/>
        <w:numPr>
          <w:ilvl w:val="1"/>
          <w:numId w:val="6"/>
        </w:numPr>
      </w:pPr>
      <w:proofErr w:type="gramStart"/>
      <w:r>
        <w:t>brother</w:t>
      </w:r>
      <w:proofErr w:type="gramEnd"/>
      <w:r>
        <w:t>/sister: 07</w:t>
      </w:r>
    </w:p>
    <w:p w14:paraId="576190AB" w14:textId="77777777" w:rsidR="00523145" w:rsidRDefault="00523145" w:rsidP="00523145">
      <w:pPr>
        <w:pStyle w:val="ListParagraph"/>
        <w:numPr>
          <w:ilvl w:val="1"/>
          <w:numId w:val="6"/>
        </w:numPr>
      </w:pPr>
      <w:proofErr w:type="gramStart"/>
      <w:r>
        <w:t>stepparent</w:t>
      </w:r>
      <w:proofErr w:type="gramEnd"/>
      <w:r>
        <w:t>: 12</w:t>
      </w:r>
    </w:p>
    <w:p w14:paraId="54F7E562" w14:textId="77777777" w:rsidR="00523145" w:rsidRDefault="00523145" w:rsidP="00523145">
      <w:pPr>
        <w:pStyle w:val="ListParagraph"/>
        <w:numPr>
          <w:ilvl w:val="1"/>
          <w:numId w:val="6"/>
        </w:numPr>
      </w:pPr>
      <w:proofErr w:type="gramStart"/>
      <w:r>
        <w:t>aunt</w:t>
      </w:r>
      <w:proofErr w:type="gramEnd"/>
      <w:r>
        <w:t>/uncle: 13</w:t>
      </w:r>
    </w:p>
    <w:p w14:paraId="4527C4B5" w14:textId="77777777" w:rsidR="00523145" w:rsidRDefault="00523145" w:rsidP="00523145">
      <w:pPr>
        <w:pStyle w:val="ListParagraph"/>
        <w:numPr>
          <w:ilvl w:val="1"/>
          <w:numId w:val="6"/>
        </w:numPr>
      </w:pPr>
      <w:proofErr w:type="gramStart"/>
      <w:r>
        <w:t>nephew</w:t>
      </w:r>
      <w:proofErr w:type="gramEnd"/>
      <w:r>
        <w:t>/niece: 14</w:t>
      </w:r>
    </w:p>
    <w:p w14:paraId="21B22102" w14:textId="77777777" w:rsidR="00523145" w:rsidRDefault="00523145" w:rsidP="00523145">
      <w:pPr>
        <w:pStyle w:val="ListParagraph"/>
        <w:numPr>
          <w:ilvl w:val="1"/>
          <w:numId w:val="6"/>
        </w:numPr>
      </w:pPr>
      <w:proofErr w:type="gramStart"/>
      <w:r>
        <w:t>grandparent</w:t>
      </w:r>
      <w:proofErr w:type="gramEnd"/>
      <w:r>
        <w:t>: 15</w:t>
      </w:r>
    </w:p>
    <w:p w14:paraId="49A9079E" w14:textId="77777777" w:rsidR="00523145" w:rsidRDefault="00523145" w:rsidP="00523145">
      <w:pPr>
        <w:pStyle w:val="ListParagraph"/>
        <w:numPr>
          <w:ilvl w:val="1"/>
          <w:numId w:val="6"/>
        </w:numPr>
      </w:pPr>
      <w:proofErr w:type="gramStart"/>
      <w:r>
        <w:t>great</w:t>
      </w:r>
      <w:proofErr w:type="gramEnd"/>
      <w:r>
        <w:t xml:space="preserve"> grandparent: 15</w:t>
      </w:r>
    </w:p>
    <w:p w14:paraId="74961395" w14:textId="77777777" w:rsidR="00523145" w:rsidRDefault="00523145" w:rsidP="00523145">
      <w:pPr>
        <w:pStyle w:val="ListParagraph"/>
        <w:numPr>
          <w:ilvl w:val="1"/>
          <w:numId w:val="6"/>
        </w:numPr>
      </w:pPr>
      <w:proofErr w:type="gramStart"/>
      <w:r>
        <w:t>first</w:t>
      </w:r>
      <w:proofErr w:type="gramEnd"/>
      <w:r>
        <w:t xml:space="preserve"> cousin: 16</w:t>
      </w:r>
    </w:p>
    <w:p w14:paraId="3C7A3D81" w14:textId="77777777" w:rsidR="00523145" w:rsidRDefault="00523145" w:rsidP="00523145">
      <w:pPr>
        <w:pStyle w:val="ListParagraph"/>
        <w:numPr>
          <w:ilvl w:val="1"/>
          <w:numId w:val="6"/>
        </w:numPr>
      </w:pPr>
      <w:proofErr w:type="gramStart"/>
      <w:r>
        <w:t>brother</w:t>
      </w:r>
      <w:proofErr w:type="gramEnd"/>
      <w:r>
        <w:t>-in-law/sister-in-law: 23</w:t>
      </w:r>
    </w:p>
    <w:p w14:paraId="389659CD" w14:textId="77777777" w:rsidR="00523145" w:rsidRDefault="00523145" w:rsidP="00523145">
      <w:pPr>
        <w:pStyle w:val="ListParagraph"/>
        <w:numPr>
          <w:ilvl w:val="1"/>
          <w:numId w:val="6"/>
        </w:numPr>
      </w:pPr>
      <w:proofErr w:type="gramStart"/>
      <w:r>
        <w:t>son</w:t>
      </w:r>
      <w:proofErr w:type="gramEnd"/>
      <w:r>
        <w:t>-in-law/daughter-in-law: 26</w:t>
      </w:r>
    </w:p>
    <w:p w14:paraId="7AFFE270" w14:textId="77777777" w:rsidR="00523145" w:rsidRDefault="00523145" w:rsidP="00523145">
      <w:pPr>
        <w:pStyle w:val="ListParagraph"/>
        <w:numPr>
          <w:ilvl w:val="1"/>
          <w:numId w:val="6"/>
        </w:numPr>
        <w:rPr>
          <w:ins w:id="22" w:author="Curtis Morales" w:date="2013-12-17T15:09:00Z"/>
        </w:rPr>
      </w:pPr>
      <w:proofErr w:type="gramStart"/>
      <w:r>
        <w:t>mother</w:t>
      </w:r>
      <w:proofErr w:type="gramEnd"/>
      <w:r>
        <w:t>-in-law/father-in-law: 30</w:t>
      </w:r>
    </w:p>
    <w:p w14:paraId="0F7E3B9C" w14:textId="78C18804" w:rsidR="00D331AE" w:rsidRDefault="00D331AE" w:rsidP="00523145">
      <w:pPr>
        <w:pStyle w:val="ListParagraph"/>
        <w:numPr>
          <w:ilvl w:val="1"/>
          <w:numId w:val="6"/>
        </w:numPr>
      </w:pPr>
      <w:proofErr w:type="gramStart"/>
      <w:ins w:id="23" w:author="Curtis Morales" w:date="2013-12-17T15:09:00Z">
        <w:r>
          <w:t>other</w:t>
        </w:r>
        <w:proofErr w:type="gramEnd"/>
        <w:r>
          <w:t xml:space="preserve"> relative: 87</w:t>
        </w:r>
      </w:ins>
    </w:p>
    <w:p w14:paraId="459EE224" w14:textId="0A245736" w:rsidR="00523145" w:rsidRDefault="00523145" w:rsidP="00523145">
      <w:pPr>
        <w:pStyle w:val="ListParagraph"/>
        <w:numPr>
          <w:ilvl w:val="1"/>
          <w:numId w:val="6"/>
        </w:numPr>
      </w:pPr>
      <w:proofErr w:type="gramStart"/>
      <w:r>
        <w:t>other</w:t>
      </w:r>
      <w:proofErr w:type="gramEnd"/>
      <w:del w:id="24" w:author="Curtis Morales" w:date="2013-12-17T15:09:00Z">
        <w:r w:rsidDel="007A15FF">
          <w:delText xml:space="preserve"> relative</w:delText>
        </w:r>
      </w:del>
      <w:r>
        <w:t>: 88</w:t>
      </w:r>
    </w:p>
    <w:p w14:paraId="7B5657DD" w14:textId="77777777" w:rsidR="00015677" w:rsidRDefault="00015677" w:rsidP="00015677">
      <w:pPr>
        <w:pStyle w:val="Heading3"/>
      </w:pPr>
      <w:r>
        <w:t>Physical Households</w:t>
      </w:r>
    </w:p>
    <w:p w14:paraId="3A75C2DB" w14:textId="77777777" w:rsidR="00015677" w:rsidRDefault="00015677" w:rsidP="00015677">
      <w:proofErr w:type="gramStart"/>
      <w:r>
        <w:t>A list of Household hashes.</w:t>
      </w:r>
      <w:proofErr w:type="gramEnd"/>
    </w:p>
    <w:p w14:paraId="52C111EA" w14:textId="77777777" w:rsidR="00015677" w:rsidRDefault="00015677" w:rsidP="00015677">
      <w:pPr>
        <w:pStyle w:val="ListParagraph"/>
        <w:numPr>
          <w:ilvl w:val="0"/>
          <w:numId w:val="8"/>
        </w:numPr>
      </w:pPr>
      <w:r>
        <w:rPr>
          <w:b/>
        </w:rPr>
        <w:t>Household</w:t>
      </w:r>
      <w:r>
        <w:t>: REPEAT.  A household hash.  Hash</w:t>
      </w:r>
    </w:p>
    <w:p w14:paraId="53D92D5A" w14:textId="77777777" w:rsidR="00015677" w:rsidRDefault="00015677" w:rsidP="00015677">
      <w:pPr>
        <w:pStyle w:val="Heading3"/>
      </w:pPr>
      <w:r>
        <w:t>Household</w:t>
      </w:r>
    </w:p>
    <w:p w14:paraId="4DADAC63" w14:textId="77777777" w:rsidR="00015677" w:rsidRDefault="00015677" w:rsidP="00015677">
      <w:proofErr w:type="gramStart"/>
      <w:r>
        <w:t>A physical household, and the people who live there.</w:t>
      </w:r>
      <w:proofErr w:type="gramEnd"/>
    </w:p>
    <w:p w14:paraId="1ABB31E0" w14:textId="77777777" w:rsidR="00015677" w:rsidRDefault="00015677" w:rsidP="00015677">
      <w:pPr>
        <w:pStyle w:val="ListParagraph"/>
        <w:numPr>
          <w:ilvl w:val="0"/>
          <w:numId w:val="7"/>
        </w:numPr>
      </w:pPr>
      <w:r>
        <w:rPr>
          <w:b/>
        </w:rPr>
        <w:t>Household ID</w:t>
      </w:r>
      <w:r>
        <w:t>: an arbitrary string.  String</w:t>
      </w:r>
    </w:p>
    <w:p w14:paraId="1A752509" w14:textId="77777777" w:rsidR="00015677" w:rsidRDefault="00015677" w:rsidP="00015677">
      <w:pPr>
        <w:pStyle w:val="ListParagraph"/>
        <w:numPr>
          <w:ilvl w:val="0"/>
          <w:numId w:val="7"/>
        </w:numPr>
      </w:pPr>
      <w:r>
        <w:rPr>
          <w:b/>
        </w:rPr>
        <w:t>People</w:t>
      </w:r>
      <w:r w:rsidRPr="00015677">
        <w:t>:</w:t>
      </w:r>
      <w:r>
        <w:t xml:space="preserve"> a list of person</w:t>
      </w:r>
      <w:r w:rsidR="00F964F4">
        <w:t xml:space="preserve"> reference</w:t>
      </w:r>
      <w:r>
        <w:t>s.  List</w:t>
      </w:r>
    </w:p>
    <w:p w14:paraId="1B1A88C3" w14:textId="77777777" w:rsidR="00015677" w:rsidRDefault="00015677" w:rsidP="00015677">
      <w:pPr>
        <w:pStyle w:val="Heading3"/>
      </w:pPr>
      <w:r>
        <w:t>Person</w:t>
      </w:r>
      <w:r w:rsidR="00F964F4">
        <w:t xml:space="preserve"> Reference</w:t>
      </w:r>
    </w:p>
    <w:p w14:paraId="63FD670C" w14:textId="77777777" w:rsidR="00015677" w:rsidRDefault="00015677" w:rsidP="00015677">
      <w:proofErr w:type="gramStart"/>
      <w:r>
        <w:t>A person in a household</w:t>
      </w:r>
      <w:r w:rsidR="00F964F4">
        <w:t xml:space="preserve"> or on a tax return.</w:t>
      </w:r>
      <w:proofErr w:type="gramEnd"/>
    </w:p>
    <w:p w14:paraId="0B6718C5" w14:textId="77777777" w:rsidR="00F964F4" w:rsidRDefault="00F964F4" w:rsidP="00F964F4">
      <w:pPr>
        <w:pStyle w:val="ListParagraph"/>
        <w:numPr>
          <w:ilvl w:val="0"/>
          <w:numId w:val="9"/>
        </w:numPr>
      </w:pPr>
      <w:r>
        <w:rPr>
          <w:b/>
        </w:rPr>
        <w:t>Person ID</w:t>
      </w:r>
      <w:r>
        <w:t>: the ID as set in the Person hash.  String</w:t>
      </w:r>
    </w:p>
    <w:p w14:paraId="0D2DF624" w14:textId="77777777" w:rsidR="00F964F4" w:rsidRDefault="00F964F4" w:rsidP="00F964F4">
      <w:pPr>
        <w:pStyle w:val="Heading3"/>
      </w:pPr>
      <w:r>
        <w:t>Tax Returns</w:t>
      </w:r>
    </w:p>
    <w:p w14:paraId="37487BE0" w14:textId="77777777" w:rsidR="00F964F4" w:rsidRDefault="00F964F4" w:rsidP="00F964F4">
      <w:r>
        <w:t>A list of Tax Return hashes</w:t>
      </w:r>
    </w:p>
    <w:p w14:paraId="72C50E13" w14:textId="77777777" w:rsidR="00F964F4" w:rsidRDefault="00F964F4" w:rsidP="00F964F4">
      <w:pPr>
        <w:pStyle w:val="ListParagraph"/>
        <w:numPr>
          <w:ilvl w:val="0"/>
          <w:numId w:val="9"/>
        </w:numPr>
      </w:pPr>
      <w:r>
        <w:rPr>
          <w:b/>
        </w:rPr>
        <w:t>Tax Return</w:t>
      </w:r>
      <w:r>
        <w:t>: REPEAT. A tax return hash.  Hash</w:t>
      </w:r>
    </w:p>
    <w:p w14:paraId="0CB9D69B" w14:textId="77777777" w:rsidR="00F964F4" w:rsidRDefault="00F964F4" w:rsidP="00F964F4">
      <w:pPr>
        <w:pStyle w:val="Heading3"/>
      </w:pPr>
      <w:r>
        <w:t>Tax Return</w:t>
      </w:r>
    </w:p>
    <w:p w14:paraId="506ABAC5" w14:textId="77777777" w:rsidR="00F964F4" w:rsidRDefault="00F964F4" w:rsidP="00F964F4">
      <w:r>
        <w:t xml:space="preserve">A hash showing </w:t>
      </w:r>
      <w:proofErr w:type="gramStart"/>
      <w:r>
        <w:t>who</w:t>
      </w:r>
      <w:proofErr w:type="gramEnd"/>
      <w:r>
        <w:t xml:space="preserve"> is on a tax return.</w:t>
      </w:r>
    </w:p>
    <w:p w14:paraId="298BF5D4" w14:textId="77777777" w:rsidR="00F964F4" w:rsidRDefault="00F964F4" w:rsidP="00F964F4">
      <w:pPr>
        <w:pStyle w:val="ListParagraph"/>
        <w:numPr>
          <w:ilvl w:val="0"/>
          <w:numId w:val="9"/>
        </w:numPr>
      </w:pPr>
      <w:r>
        <w:rPr>
          <w:b/>
        </w:rPr>
        <w:t>Filers</w:t>
      </w:r>
      <w:r>
        <w:t>: a list of person references showing the single or joint filers</w:t>
      </w:r>
    </w:p>
    <w:p w14:paraId="79628CD2" w14:textId="77777777" w:rsidR="00F964F4" w:rsidRPr="00F964F4" w:rsidRDefault="00F964F4" w:rsidP="00F964F4">
      <w:pPr>
        <w:pStyle w:val="ListParagraph"/>
        <w:numPr>
          <w:ilvl w:val="0"/>
          <w:numId w:val="9"/>
        </w:numPr>
      </w:pPr>
      <w:r>
        <w:rPr>
          <w:b/>
        </w:rPr>
        <w:t>Dependents</w:t>
      </w:r>
      <w:r>
        <w:t>: a list of person references showing the dependents</w:t>
      </w:r>
    </w:p>
    <w:p w14:paraId="54C14714" w14:textId="77777777" w:rsidR="00855248" w:rsidRDefault="00855248" w:rsidP="00855248">
      <w:pPr>
        <w:pStyle w:val="Heading2"/>
      </w:pPr>
    </w:p>
    <w:p w14:paraId="15D0AE99" w14:textId="77777777" w:rsidR="00015677" w:rsidRDefault="00855248" w:rsidP="00855248">
      <w:pPr>
        <w:pStyle w:val="Heading2"/>
      </w:pPr>
      <w:r>
        <w:t>Response data structures</w:t>
      </w:r>
    </w:p>
    <w:p w14:paraId="01C6DF61" w14:textId="77777777" w:rsidR="00855248" w:rsidRDefault="00855248" w:rsidP="00855248">
      <w:pPr>
        <w:pStyle w:val="Heading3"/>
      </w:pPr>
      <w:r>
        <w:t>Eligibility Response</w:t>
      </w:r>
    </w:p>
    <w:p w14:paraId="45743DC4" w14:textId="77777777" w:rsidR="00855248" w:rsidRDefault="00855248" w:rsidP="00855248">
      <w:r>
        <w:t>The eligibility response is a collection of categorizations for people, showing whether or not they qualify for the category, the reasons, and the determined FPL and Medicaid and CHIP eligibility.</w:t>
      </w:r>
    </w:p>
    <w:p w14:paraId="17726485" w14:textId="77777777" w:rsidR="00855248" w:rsidRDefault="00855248" w:rsidP="00855248">
      <w:pPr>
        <w:pStyle w:val="ListParagraph"/>
        <w:numPr>
          <w:ilvl w:val="0"/>
          <w:numId w:val="10"/>
        </w:numPr>
      </w:pPr>
      <w:r>
        <w:rPr>
          <w:b/>
        </w:rPr>
        <w:t>Determination Date</w:t>
      </w:r>
      <w:r>
        <w:t>: the date the request was made.  YYYY-MM-DD</w:t>
      </w:r>
    </w:p>
    <w:p w14:paraId="1A870468" w14:textId="77777777" w:rsidR="00855248" w:rsidRDefault="00855248" w:rsidP="00855248">
      <w:pPr>
        <w:pStyle w:val="ListParagraph"/>
        <w:numPr>
          <w:ilvl w:val="0"/>
          <w:numId w:val="10"/>
        </w:numPr>
      </w:pPr>
      <w:r>
        <w:rPr>
          <w:b/>
        </w:rPr>
        <w:t>Applicants</w:t>
      </w:r>
      <w:r>
        <w:t>: a list of Applicant hashes</w:t>
      </w:r>
    </w:p>
    <w:p w14:paraId="48C0C533" w14:textId="77777777" w:rsidR="00855248" w:rsidRDefault="00855248" w:rsidP="00855248">
      <w:pPr>
        <w:pStyle w:val="Heading3"/>
      </w:pPr>
      <w:r>
        <w:t>Applicant</w:t>
      </w:r>
    </w:p>
    <w:p w14:paraId="265A10F1" w14:textId="77777777" w:rsidR="00855248" w:rsidRDefault="00855248" w:rsidP="00855248">
      <w:r>
        <w:t>A hash representing the determinations for an applicant</w:t>
      </w:r>
    </w:p>
    <w:p w14:paraId="6848B81A" w14:textId="77777777" w:rsidR="00855248" w:rsidRDefault="00855248" w:rsidP="00855248">
      <w:pPr>
        <w:pStyle w:val="ListParagraph"/>
        <w:numPr>
          <w:ilvl w:val="0"/>
          <w:numId w:val="11"/>
        </w:numPr>
      </w:pPr>
      <w:r>
        <w:rPr>
          <w:b/>
        </w:rPr>
        <w:t>Person ID</w:t>
      </w:r>
      <w:r>
        <w:t>: the person ID as used in the Person hash from the request.  String</w:t>
      </w:r>
    </w:p>
    <w:p w14:paraId="48CBB362" w14:textId="77777777" w:rsidR="00855248" w:rsidRDefault="00855248" w:rsidP="00855248">
      <w:pPr>
        <w:pStyle w:val="ListParagraph"/>
        <w:numPr>
          <w:ilvl w:val="0"/>
          <w:numId w:val="11"/>
        </w:numPr>
      </w:pPr>
      <w:r>
        <w:rPr>
          <w:b/>
        </w:rPr>
        <w:t>Medicaid Household</w:t>
      </w:r>
      <w:r>
        <w:t>: a hash representing the household composition and MAGI determination.  Hash</w:t>
      </w:r>
    </w:p>
    <w:p w14:paraId="49AD8CB2" w14:textId="77777777" w:rsidR="00855248" w:rsidRDefault="00855248" w:rsidP="00855248">
      <w:pPr>
        <w:pStyle w:val="ListParagraph"/>
        <w:numPr>
          <w:ilvl w:val="0"/>
          <w:numId w:val="11"/>
        </w:numPr>
      </w:pPr>
      <w:r>
        <w:rPr>
          <w:b/>
        </w:rPr>
        <w:t>Medicaid Eligible</w:t>
      </w:r>
      <w:r>
        <w:t>: Is this person Medicaid eligible.  Y/N</w:t>
      </w:r>
    </w:p>
    <w:p w14:paraId="21FB5731" w14:textId="77777777" w:rsidR="00855248" w:rsidRDefault="00855248" w:rsidP="00855248">
      <w:pPr>
        <w:pStyle w:val="ListParagraph"/>
        <w:numPr>
          <w:ilvl w:val="0"/>
          <w:numId w:val="11"/>
        </w:numPr>
      </w:pPr>
      <w:r>
        <w:rPr>
          <w:b/>
        </w:rPr>
        <w:t>Chip Eligible</w:t>
      </w:r>
      <w:r w:rsidRPr="00855248">
        <w:t>:</w:t>
      </w:r>
      <w:r>
        <w:t xml:space="preserve"> is this person CHIP eligible.  Y/N</w:t>
      </w:r>
    </w:p>
    <w:p w14:paraId="424CB410" w14:textId="77777777" w:rsidR="00855248" w:rsidRDefault="00855248" w:rsidP="00855248">
      <w:pPr>
        <w:pStyle w:val="ListParagraph"/>
        <w:numPr>
          <w:ilvl w:val="0"/>
          <w:numId w:val="11"/>
        </w:numPr>
      </w:pPr>
      <w:r>
        <w:rPr>
          <w:b/>
        </w:rPr>
        <w:t>Ineligibility Reason</w:t>
      </w:r>
      <w:r w:rsidRPr="00855248">
        <w:t>:</w:t>
      </w:r>
      <w:r w:rsidR="00BD39DE">
        <w:t xml:space="preserve"> a</w:t>
      </w:r>
      <w:r>
        <w:t xml:space="preserve"> list of reasons th</w:t>
      </w:r>
      <w:r w:rsidR="00BD39DE">
        <w:t>e person is not Medicaid</w:t>
      </w:r>
      <w:r>
        <w:t xml:space="preserve"> eligible.  List</w:t>
      </w:r>
    </w:p>
    <w:p w14:paraId="13A4ABAC" w14:textId="77777777" w:rsidR="00BD39DE" w:rsidRDefault="00BD39DE" w:rsidP="00855248">
      <w:pPr>
        <w:pStyle w:val="ListParagraph"/>
        <w:numPr>
          <w:ilvl w:val="0"/>
          <w:numId w:val="11"/>
        </w:numPr>
      </w:pPr>
      <w:r>
        <w:rPr>
          <w:b/>
        </w:rPr>
        <w:t>Non-MAGI Referral</w:t>
      </w:r>
      <w:r>
        <w:t>: is the person potentially eligible for non-MAGI reasons. Y/N</w:t>
      </w:r>
    </w:p>
    <w:p w14:paraId="2F5AA181" w14:textId="77777777" w:rsidR="00BD39DE" w:rsidRDefault="00BD39DE" w:rsidP="00855248">
      <w:pPr>
        <w:pStyle w:val="ListParagraph"/>
        <w:numPr>
          <w:ilvl w:val="0"/>
          <w:numId w:val="11"/>
        </w:numPr>
      </w:pPr>
      <w:r>
        <w:rPr>
          <w:b/>
        </w:rPr>
        <w:t>CHIP Ineligibility Reason</w:t>
      </w:r>
      <w:r>
        <w:t>: a list of reasons the person is not CHIP eligible.  List</w:t>
      </w:r>
    </w:p>
    <w:p w14:paraId="42F2984C" w14:textId="77777777" w:rsidR="00BD39DE" w:rsidRDefault="00BD39DE" w:rsidP="00855248">
      <w:pPr>
        <w:pStyle w:val="ListParagraph"/>
        <w:numPr>
          <w:ilvl w:val="0"/>
          <w:numId w:val="11"/>
        </w:numPr>
      </w:pPr>
      <w:r>
        <w:rPr>
          <w:b/>
        </w:rPr>
        <w:t>Category</w:t>
      </w:r>
      <w:r w:rsidRPr="00BD39DE">
        <w:t>:</w:t>
      </w:r>
      <w:r>
        <w:t xml:space="preserve"> the category under which the person </w:t>
      </w:r>
      <w:r w:rsidR="002414FE">
        <w:t>may be</w:t>
      </w:r>
      <w:r>
        <w:t xml:space="preserve"> found eligible</w:t>
      </w:r>
      <w:r w:rsidR="002414FE">
        <w:t xml:space="preserve"> for Medicaid.  If there are multiple qualifying categories, the highest-threshold category will be used.  If not eligible under any category, </w:t>
      </w:r>
      <w:r w:rsidR="00C80D36">
        <w:t>the value will be “None”</w:t>
      </w:r>
      <w:r>
        <w:t>.  String</w:t>
      </w:r>
    </w:p>
    <w:p w14:paraId="6FC96B8E" w14:textId="77777777" w:rsidR="00BD39DE" w:rsidRDefault="00BD39DE" w:rsidP="00855248">
      <w:pPr>
        <w:pStyle w:val="ListParagraph"/>
        <w:numPr>
          <w:ilvl w:val="0"/>
          <w:numId w:val="11"/>
        </w:numPr>
      </w:pPr>
      <w:r>
        <w:rPr>
          <w:b/>
        </w:rPr>
        <w:t>Category Threshold</w:t>
      </w:r>
      <w:r w:rsidRPr="00BD39DE">
        <w:t>:</w:t>
      </w:r>
      <w:r>
        <w:t xml:space="preserve"> the cutoff threshold for eligibility for this category.  Expressed in dollar amount.  Integer</w:t>
      </w:r>
    </w:p>
    <w:p w14:paraId="1D301F86" w14:textId="77777777" w:rsidR="00BD39DE" w:rsidRDefault="00BD39DE" w:rsidP="00855248">
      <w:pPr>
        <w:pStyle w:val="ListParagraph"/>
        <w:numPr>
          <w:ilvl w:val="0"/>
          <w:numId w:val="11"/>
        </w:numPr>
      </w:pPr>
      <w:r>
        <w:rPr>
          <w:b/>
        </w:rPr>
        <w:t>CHIP Category</w:t>
      </w:r>
      <w:r w:rsidRPr="00BD39DE">
        <w:t>:</w:t>
      </w:r>
      <w:r>
        <w:t xml:space="preserve"> the category </w:t>
      </w:r>
      <w:proofErr w:type="spellStart"/>
      <w:proofErr w:type="gramStart"/>
      <w:r>
        <w:t>undwer</w:t>
      </w:r>
      <w:proofErr w:type="spellEnd"/>
      <w:r>
        <w:t xml:space="preserve"> which</w:t>
      </w:r>
      <w:proofErr w:type="gramEnd"/>
      <w:r>
        <w:t xml:space="preserve"> the person could be CHIP eligible.  This will be the largest threshold for which they’re </w:t>
      </w:r>
      <w:proofErr w:type="spellStart"/>
      <w:r>
        <w:t>eligble</w:t>
      </w:r>
      <w:proofErr w:type="spellEnd"/>
      <w:r>
        <w:t>.  If not eligible under any category, the value will be “None”.</w:t>
      </w:r>
      <w:r w:rsidR="00C80D36">
        <w:t xml:space="preserve">  String</w:t>
      </w:r>
    </w:p>
    <w:p w14:paraId="5A3611BF" w14:textId="77777777" w:rsidR="00C80D36" w:rsidRDefault="00C80D36" w:rsidP="00855248">
      <w:pPr>
        <w:pStyle w:val="ListParagraph"/>
        <w:numPr>
          <w:ilvl w:val="0"/>
          <w:numId w:val="11"/>
        </w:numPr>
      </w:pPr>
      <w:r>
        <w:rPr>
          <w:b/>
        </w:rPr>
        <w:t>CHIP Category Threshold</w:t>
      </w:r>
      <w:r w:rsidRPr="00C80D36">
        <w:t>:</w:t>
      </w:r>
      <w:r>
        <w:t xml:space="preserve"> the cutoff threshold for eligibility for the qualifying category.  Expressed in dollar amount.  Integer</w:t>
      </w:r>
    </w:p>
    <w:p w14:paraId="6753C3D2" w14:textId="77777777" w:rsidR="00C80D36" w:rsidRDefault="00C80D36" w:rsidP="00855248">
      <w:pPr>
        <w:pStyle w:val="ListParagraph"/>
        <w:numPr>
          <w:ilvl w:val="0"/>
          <w:numId w:val="11"/>
        </w:numPr>
      </w:pPr>
      <w:r>
        <w:rPr>
          <w:b/>
        </w:rPr>
        <w:t>Determinations</w:t>
      </w:r>
      <w:r>
        <w:t>: a hash of category determinations.  Hash</w:t>
      </w:r>
    </w:p>
    <w:p w14:paraId="2F91B6C1" w14:textId="51C25237" w:rsidR="00371A71" w:rsidRDefault="00371A71" w:rsidP="00855248">
      <w:pPr>
        <w:pStyle w:val="ListParagraph"/>
        <w:numPr>
          <w:ilvl w:val="0"/>
          <w:numId w:val="11"/>
        </w:numPr>
      </w:pPr>
      <w:r>
        <w:rPr>
          <w:b/>
        </w:rPr>
        <w:t>Other Outputs</w:t>
      </w:r>
      <w:r>
        <w:t>: a list that currently contains only the Qualified Children List.  List</w:t>
      </w:r>
    </w:p>
    <w:p w14:paraId="5321C653" w14:textId="1F9F8C7A" w:rsidR="00371A71" w:rsidRDefault="00371A71" w:rsidP="00371A71">
      <w:pPr>
        <w:pStyle w:val="Heading3"/>
      </w:pPr>
      <w:r>
        <w:t>Qualified Children</w:t>
      </w:r>
      <w:r w:rsidR="00FF76E9">
        <w:t xml:space="preserve"> List</w:t>
      </w:r>
    </w:p>
    <w:p w14:paraId="1687FEB6" w14:textId="1407D6F5" w:rsidR="00371A71" w:rsidRDefault="008760D6" w:rsidP="00371A71">
      <w:proofErr w:type="gramStart"/>
      <w:r>
        <w:t>A list of</w:t>
      </w:r>
      <w:r w:rsidR="00371A71">
        <w:t xml:space="preserve"> the children</w:t>
      </w:r>
      <w:r w:rsidR="00371A71" w:rsidRPr="00371A71">
        <w:t xml:space="preserve"> who make an applicant eligible for parent-caretaker status</w:t>
      </w:r>
      <w:r w:rsidR="00371A71">
        <w:t>.</w:t>
      </w:r>
      <w:proofErr w:type="gramEnd"/>
    </w:p>
    <w:p w14:paraId="46DCEC07" w14:textId="50034686" w:rsidR="00FF76E9" w:rsidRDefault="00FF76E9" w:rsidP="00FF76E9">
      <w:pPr>
        <w:pStyle w:val="Heading3"/>
      </w:pPr>
      <w:r>
        <w:t>Qualified Child</w:t>
      </w:r>
    </w:p>
    <w:p w14:paraId="24579BDE" w14:textId="5296B5DF" w:rsidR="00FF76E9" w:rsidRDefault="00FF76E9" w:rsidP="00FF76E9">
      <w:r>
        <w:t>A hash for a qualified child</w:t>
      </w:r>
    </w:p>
    <w:p w14:paraId="28B56955" w14:textId="58E0BA41" w:rsidR="00FF76E9" w:rsidRDefault="00FF76E9" w:rsidP="00FF76E9">
      <w:pPr>
        <w:pStyle w:val="ListParagraph"/>
        <w:numPr>
          <w:ilvl w:val="0"/>
          <w:numId w:val="15"/>
        </w:numPr>
      </w:pPr>
      <w:r>
        <w:rPr>
          <w:b/>
        </w:rPr>
        <w:t>Person ID</w:t>
      </w:r>
      <w:r>
        <w:t>: a person ID, as specified in the Person hash.  String</w:t>
      </w:r>
    </w:p>
    <w:p w14:paraId="211C61CD" w14:textId="7DDB315B" w:rsidR="00FF76E9" w:rsidRDefault="00FF76E9" w:rsidP="00FF76E9">
      <w:pPr>
        <w:pStyle w:val="ListParagraph"/>
        <w:numPr>
          <w:ilvl w:val="0"/>
          <w:numId w:val="15"/>
        </w:numPr>
      </w:pPr>
      <w:r>
        <w:rPr>
          <w:b/>
        </w:rPr>
        <w:t>Determinations</w:t>
      </w:r>
      <w:r w:rsidRPr="00FF76E9">
        <w:t>:</w:t>
      </w:r>
      <w:r>
        <w:t xml:space="preserve"> a hash containing only:</w:t>
      </w:r>
    </w:p>
    <w:p w14:paraId="6EBA5852" w14:textId="3DEF1F86" w:rsidR="00FF76E9" w:rsidRDefault="00FF76E9" w:rsidP="00FF76E9">
      <w:pPr>
        <w:pStyle w:val="ListParagraph"/>
        <w:numPr>
          <w:ilvl w:val="1"/>
          <w:numId w:val="15"/>
        </w:numPr>
      </w:pPr>
      <w:r>
        <w:rPr>
          <w:b/>
        </w:rPr>
        <w:t>Dependent Age</w:t>
      </w:r>
      <w:r w:rsidRPr="00FF76E9">
        <w:t>:</w:t>
      </w:r>
      <w:r>
        <w:t xml:space="preserve"> a hash with only the hash:</w:t>
      </w:r>
    </w:p>
    <w:p w14:paraId="58BA573D" w14:textId="70D2CB11" w:rsidR="00FF76E9" w:rsidRDefault="00FF76E9" w:rsidP="00FF76E9">
      <w:pPr>
        <w:pStyle w:val="ListParagraph"/>
        <w:numPr>
          <w:ilvl w:val="2"/>
          <w:numId w:val="15"/>
        </w:numPr>
      </w:pPr>
      <w:r>
        <w:rPr>
          <w:b/>
        </w:rPr>
        <w:t>Indicator</w:t>
      </w:r>
      <w:r w:rsidRPr="00FF76E9">
        <w:t>:</w:t>
      </w:r>
      <w:r>
        <w:t xml:space="preserve"> is the person of Dependent Age.  Y/N</w:t>
      </w:r>
    </w:p>
    <w:p w14:paraId="1D73716B" w14:textId="2352E0E8" w:rsidR="00FF76E9" w:rsidRDefault="00FF76E9" w:rsidP="00FF76E9">
      <w:pPr>
        <w:pStyle w:val="ListParagraph"/>
        <w:numPr>
          <w:ilvl w:val="0"/>
          <w:numId w:val="15"/>
        </w:numPr>
      </w:pPr>
      <w:r>
        <w:rPr>
          <w:b/>
        </w:rPr>
        <w:t>Deprived Child</w:t>
      </w:r>
      <w:r w:rsidRPr="00FF76E9">
        <w:t>:</w:t>
      </w:r>
      <w:r>
        <w:t xml:space="preserve"> a hash with only the hash:</w:t>
      </w:r>
    </w:p>
    <w:p w14:paraId="23D1C6E0" w14:textId="6AF988FD" w:rsidR="00FF76E9" w:rsidRDefault="00FF76E9" w:rsidP="00FF76E9">
      <w:pPr>
        <w:pStyle w:val="ListParagraph"/>
        <w:numPr>
          <w:ilvl w:val="1"/>
          <w:numId w:val="15"/>
        </w:numPr>
      </w:pPr>
      <w:r>
        <w:rPr>
          <w:b/>
        </w:rPr>
        <w:t>Indicator</w:t>
      </w:r>
      <w:r w:rsidRPr="00FF76E9">
        <w:t>:</w:t>
      </w:r>
      <w:r>
        <w:t xml:space="preserve"> does the person qualify as a Deprived </w:t>
      </w:r>
      <w:proofErr w:type="gramStart"/>
      <w:r>
        <w:t>Child.</w:t>
      </w:r>
      <w:proofErr w:type="gramEnd"/>
      <w:r>
        <w:t xml:space="preserve">  Y/N</w:t>
      </w:r>
    </w:p>
    <w:p w14:paraId="2EDCE2E7" w14:textId="1591DBFA" w:rsidR="00FF76E9" w:rsidRDefault="00FF76E9" w:rsidP="00FF76E9">
      <w:pPr>
        <w:pStyle w:val="ListParagraph"/>
        <w:numPr>
          <w:ilvl w:val="0"/>
          <w:numId w:val="15"/>
        </w:numPr>
      </w:pPr>
      <w:r>
        <w:rPr>
          <w:b/>
        </w:rPr>
        <w:t>Relationship</w:t>
      </w:r>
      <w:r w:rsidRPr="00FF76E9">
        <w:t>:</w:t>
      </w:r>
      <w:r>
        <w:t xml:space="preserve"> a hash with only the hash:</w:t>
      </w:r>
    </w:p>
    <w:p w14:paraId="1FF4DC8A" w14:textId="79A9D481" w:rsidR="00FF76E9" w:rsidRPr="00FF76E9" w:rsidRDefault="00FF76E9" w:rsidP="00FF76E9">
      <w:pPr>
        <w:pStyle w:val="ListParagraph"/>
        <w:numPr>
          <w:ilvl w:val="1"/>
          <w:numId w:val="15"/>
        </w:numPr>
      </w:pPr>
      <w:r>
        <w:rPr>
          <w:b/>
        </w:rPr>
        <w:t>Indicator</w:t>
      </w:r>
      <w:r w:rsidRPr="00FF76E9">
        <w:t>:</w:t>
      </w:r>
      <w:r>
        <w:t xml:space="preserve"> does the person have </w:t>
      </w:r>
      <w:del w:id="25" w:author="Curtis Morales" w:date="2013-12-17T15:10:00Z">
        <w:r w:rsidDel="001F36F1">
          <w:delText xml:space="preserve">a blood relationship </w:delText>
        </w:r>
      </w:del>
      <w:ins w:id="26" w:author="Curtis Morales" w:date="2013-12-17T15:10:00Z">
        <w:r w:rsidR="001F36F1">
          <w:t xml:space="preserve">the necessary relationship </w:t>
        </w:r>
      </w:ins>
      <w:r>
        <w:t>with the containing person</w:t>
      </w:r>
      <w:ins w:id="27" w:author="Curtis Morales" w:date="2013-12-17T15:10:00Z">
        <w:r w:rsidR="001F36F1">
          <w:t xml:space="preserve"> to qualify the containing person for parent-caretaker </w:t>
        </w:r>
        <w:proofErr w:type="gramStart"/>
        <w:r w:rsidR="001F36F1">
          <w:t>status</w:t>
        </w:r>
      </w:ins>
      <w:bookmarkStart w:id="28" w:name="_GoBack"/>
      <w:bookmarkEnd w:id="28"/>
      <w:r>
        <w:t>.</w:t>
      </w:r>
      <w:proofErr w:type="gramEnd"/>
      <w:r>
        <w:t xml:space="preserve">  Y/N</w:t>
      </w:r>
    </w:p>
    <w:p w14:paraId="138C3DA9" w14:textId="77777777" w:rsidR="00C80D36" w:rsidRDefault="00917DCF" w:rsidP="00917DCF">
      <w:pPr>
        <w:pStyle w:val="Heading3"/>
      </w:pPr>
      <w:r>
        <w:t>Category Determination</w:t>
      </w:r>
    </w:p>
    <w:p w14:paraId="0626453B" w14:textId="77777777" w:rsidR="00917DCF" w:rsidRDefault="00917DCF" w:rsidP="00917DCF">
      <w:r>
        <w:t>Each category (listed below) contains the following fields:</w:t>
      </w:r>
    </w:p>
    <w:p w14:paraId="053A8AD4" w14:textId="77777777" w:rsidR="00917DCF" w:rsidRDefault="00917DCF" w:rsidP="00917DCF">
      <w:pPr>
        <w:pStyle w:val="ListParagraph"/>
        <w:numPr>
          <w:ilvl w:val="0"/>
          <w:numId w:val="12"/>
        </w:numPr>
      </w:pPr>
      <w:r>
        <w:rPr>
          <w:b/>
        </w:rPr>
        <w:t>Indicator</w:t>
      </w:r>
      <w:r>
        <w:t>: whether they qualify for the category.  1 character code, Y for yes, N for No, X for doesn’t apply</w:t>
      </w:r>
    </w:p>
    <w:p w14:paraId="31ECA8CE" w14:textId="77777777" w:rsidR="00917DCF" w:rsidRDefault="00917DCF" w:rsidP="00917DCF">
      <w:pPr>
        <w:pStyle w:val="ListParagraph"/>
        <w:numPr>
          <w:ilvl w:val="0"/>
          <w:numId w:val="12"/>
        </w:numPr>
      </w:pPr>
      <w:r>
        <w:rPr>
          <w:b/>
        </w:rPr>
        <w:t>Ineligibility Code</w:t>
      </w:r>
      <w:r w:rsidRPr="00917DCF">
        <w:t>:</w:t>
      </w:r>
      <w:r>
        <w:t xml:space="preserve"> an FFM code.  </w:t>
      </w:r>
      <w:proofErr w:type="gramStart"/>
      <w:r>
        <w:t>3 digit</w:t>
      </w:r>
      <w:proofErr w:type="gramEnd"/>
      <w:r>
        <w:t xml:space="preserve"> code.  Integer</w:t>
      </w:r>
    </w:p>
    <w:p w14:paraId="5F14ACBE" w14:textId="77777777" w:rsidR="00917DCF" w:rsidRDefault="00917DCF" w:rsidP="00917DCF">
      <w:pPr>
        <w:pStyle w:val="ListParagraph"/>
        <w:numPr>
          <w:ilvl w:val="0"/>
          <w:numId w:val="12"/>
        </w:numPr>
      </w:pPr>
      <w:r>
        <w:rPr>
          <w:b/>
        </w:rPr>
        <w:t>Ineligibility Reason</w:t>
      </w:r>
      <w:r>
        <w:t>: a string describing why they are ineligible.  For example, “</w:t>
      </w:r>
      <w:r w:rsidRPr="00917DCF">
        <w:t>Applicant is 19 years of age or older and the state does not cover young adults under age 20 or 21</w:t>
      </w:r>
      <w:r>
        <w:t>”.  String</w:t>
      </w:r>
    </w:p>
    <w:p w14:paraId="3733E0EC" w14:textId="77777777" w:rsidR="00917DCF" w:rsidRDefault="00917DCF" w:rsidP="00917DCF">
      <w:r>
        <w:t>These are the categories:</w:t>
      </w:r>
    </w:p>
    <w:p w14:paraId="5C4886CA" w14:textId="77777777" w:rsidR="00917DCF" w:rsidRPr="00917DCF" w:rsidRDefault="00917DCF" w:rsidP="00917DCF">
      <w:pPr>
        <w:pStyle w:val="ListParagraph"/>
        <w:numPr>
          <w:ilvl w:val="0"/>
          <w:numId w:val="13"/>
        </w:numPr>
        <w:rPr>
          <w:b/>
        </w:rPr>
      </w:pPr>
      <w:r w:rsidRPr="00917DCF">
        <w:rPr>
          <w:b/>
        </w:rPr>
        <w:t>Residency</w:t>
      </w:r>
    </w:p>
    <w:p w14:paraId="6567D10B" w14:textId="77777777" w:rsidR="00917DCF" w:rsidRPr="00917DCF" w:rsidRDefault="00917DCF" w:rsidP="00917DCF">
      <w:pPr>
        <w:pStyle w:val="ListParagraph"/>
        <w:numPr>
          <w:ilvl w:val="0"/>
          <w:numId w:val="13"/>
        </w:numPr>
        <w:rPr>
          <w:b/>
        </w:rPr>
      </w:pPr>
      <w:r w:rsidRPr="00917DCF">
        <w:rPr>
          <w:b/>
        </w:rPr>
        <w:t>Adult Group Category</w:t>
      </w:r>
    </w:p>
    <w:p w14:paraId="5ACB6EC8" w14:textId="77777777" w:rsidR="00917DCF" w:rsidRPr="00917DCF" w:rsidRDefault="00917DCF" w:rsidP="00917DCF">
      <w:pPr>
        <w:pStyle w:val="ListParagraph"/>
        <w:numPr>
          <w:ilvl w:val="0"/>
          <w:numId w:val="13"/>
        </w:numPr>
        <w:rPr>
          <w:b/>
        </w:rPr>
      </w:pPr>
      <w:r w:rsidRPr="00917DCF">
        <w:rPr>
          <w:b/>
        </w:rPr>
        <w:t>Parent Caretaker Category</w:t>
      </w:r>
    </w:p>
    <w:p w14:paraId="4965DC0D" w14:textId="77777777" w:rsidR="00917DCF" w:rsidRPr="00917DCF" w:rsidRDefault="00917DCF" w:rsidP="00917DCF">
      <w:pPr>
        <w:pStyle w:val="ListParagraph"/>
        <w:numPr>
          <w:ilvl w:val="0"/>
          <w:numId w:val="13"/>
        </w:numPr>
        <w:rPr>
          <w:b/>
        </w:rPr>
      </w:pPr>
      <w:r w:rsidRPr="00917DCF">
        <w:rPr>
          <w:b/>
        </w:rPr>
        <w:t>Pregnancy Category</w:t>
      </w:r>
    </w:p>
    <w:p w14:paraId="63B7C00D" w14:textId="77777777" w:rsidR="00917DCF" w:rsidRPr="00917DCF" w:rsidRDefault="00917DCF" w:rsidP="00917DCF">
      <w:pPr>
        <w:pStyle w:val="ListParagraph"/>
        <w:numPr>
          <w:ilvl w:val="0"/>
          <w:numId w:val="13"/>
        </w:numPr>
        <w:rPr>
          <w:b/>
        </w:rPr>
      </w:pPr>
      <w:r w:rsidRPr="00917DCF">
        <w:rPr>
          <w:b/>
        </w:rPr>
        <w:t>Child Category</w:t>
      </w:r>
    </w:p>
    <w:p w14:paraId="1B4FB10E" w14:textId="77777777" w:rsidR="00917DCF" w:rsidRPr="00917DCF" w:rsidRDefault="00917DCF" w:rsidP="00917DCF">
      <w:pPr>
        <w:pStyle w:val="ListParagraph"/>
        <w:numPr>
          <w:ilvl w:val="0"/>
          <w:numId w:val="13"/>
        </w:numPr>
        <w:rPr>
          <w:b/>
        </w:rPr>
      </w:pPr>
      <w:r w:rsidRPr="00917DCF">
        <w:rPr>
          <w:b/>
        </w:rPr>
        <w:t>Optional Targeted Low Income Child</w:t>
      </w:r>
    </w:p>
    <w:p w14:paraId="5B482300" w14:textId="77777777" w:rsidR="00917DCF" w:rsidRPr="00917DCF" w:rsidRDefault="00917DCF" w:rsidP="00917DCF">
      <w:pPr>
        <w:pStyle w:val="ListParagraph"/>
        <w:numPr>
          <w:ilvl w:val="0"/>
          <w:numId w:val="13"/>
        </w:numPr>
        <w:rPr>
          <w:b/>
        </w:rPr>
      </w:pPr>
      <w:r w:rsidRPr="00917DCF">
        <w:rPr>
          <w:b/>
        </w:rPr>
        <w:t>CHIP Targeted Low Income Child</w:t>
      </w:r>
    </w:p>
    <w:p w14:paraId="7973AAB0" w14:textId="77777777" w:rsidR="00917DCF" w:rsidRPr="00917DCF" w:rsidRDefault="00917DCF" w:rsidP="00917DCF">
      <w:pPr>
        <w:pStyle w:val="ListParagraph"/>
        <w:numPr>
          <w:ilvl w:val="0"/>
          <w:numId w:val="13"/>
        </w:numPr>
        <w:rPr>
          <w:b/>
        </w:rPr>
      </w:pPr>
      <w:r w:rsidRPr="00917DCF">
        <w:rPr>
          <w:b/>
        </w:rPr>
        <w:t>Unborn Child</w:t>
      </w:r>
    </w:p>
    <w:p w14:paraId="65680D28" w14:textId="77777777" w:rsidR="00917DCF" w:rsidRPr="00917DCF" w:rsidRDefault="00917DCF" w:rsidP="00917DCF">
      <w:pPr>
        <w:pStyle w:val="ListParagraph"/>
        <w:numPr>
          <w:ilvl w:val="0"/>
          <w:numId w:val="13"/>
        </w:numPr>
        <w:rPr>
          <w:b/>
        </w:rPr>
      </w:pPr>
      <w:r w:rsidRPr="00917DCF">
        <w:rPr>
          <w:b/>
        </w:rPr>
        <w:t>Income Medicaid Eligible</w:t>
      </w:r>
    </w:p>
    <w:p w14:paraId="63CDB509" w14:textId="77777777" w:rsidR="00917DCF" w:rsidRPr="00917DCF" w:rsidRDefault="00917DCF" w:rsidP="00917DCF">
      <w:pPr>
        <w:pStyle w:val="ListParagraph"/>
        <w:numPr>
          <w:ilvl w:val="0"/>
          <w:numId w:val="13"/>
        </w:numPr>
        <w:rPr>
          <w:b/>
        </w:rPr>
      </w:pPr>
      <w:r w:rsidRPr="00917DCF">
        <w:rPr>
          <w:b/>
        </w:rPr>
        <w:t>Income CHIP Eligible</w:t>
      </w:r>
    </w:p>
    <w:p w14:paraId="65A6FD9F" w14:textId="77777777" w:rsidR="00917DCF" w:rsidRPr="00917DCF" w:rsidRDefault="00917DCF" w:rsidP="00917DCF">
      <w:pPr>
        <w:pStyle w:val="ListParagraph"/>
        <w:numPr>
          <w:ilvl w:val="0"/>
          <w:numId w:val="13"/>
        </w:numPr>
        <w:rPr>
          <w:b/>
        </w:rPr>
      </w:pPr>
      <w:r w:rsidRPr="00917DCF">
        <w:rPr>
          <w:b/>
        </w:rPr>
        <w:t>CHIPRA 214</w:t>
      </w:r>
    </w:p>
    <w:p w14:paraId="525CB76B" w14:textId="77777777" w:rsidR="00917DCF" w:rsidRPr="00917DCF" w:rsidRDefault="00917DCF" w:rsidP="00917DCF">
      <w:pPr>
        <w:pStyle w:val="ListParagraph"/>
        <w:numPr>
          <w:ilvl w:val="0"/>
          <w:numId w:val="13"/>
        </w:numPr>
        <w:rPr>
          <w:b/>
        </w:rPr>
      </w:pPr>
      <w:r w:rsidRPr="00917DCF">
        <w:rPr>
          <w:b/>
        </w:rPr>
        <w:t>Trafficking Victim</w:t>
      </w:r>
    </w:p>
    <w:p w14:paraId="49F56AF9" w14:textId="77777777" w:rsidR="00917DCF" w:rsidRPr="00917DCF" w:rsidRDefault="00917DCF" w:rsidP="00917DCF">
      <w:pPr>
        <w:pStyle w:val="ListParagraph"/>
        <w:numPr>
          <w:ilvl w:val="0"/>
          <w:numId w:val="13"/>
        </w:numPr>
        <w:rPr>
          <w:b/>
        </w:rPr>
      </w:pPr>
      <w:r w:rsidRPr="00917DCF">
        <w:rPr>
          <w:b/>
        </w:rPr>
        <w:t>Seven Year Limit</w:t>
      </w:r>
    </w:p>
    <w:p w14:paraId="6715A9E5" w14:textId="77777777" w:rsidR="00917DCF" w:rsidRPr="00917DCF" w:rsidRDefault="00917DCF" w:rsidP="00917DCF">
      <w:pPr>
        <w:pStyle w:val="ListParagraph"/>
        <w:numPr>
          <w:ilvl w:val="0"/>
          <w:numId w:val="13"/>
        </w:numPr>
        <w:rPr>
          <w:b/>
        </w:rPr>
      </w:pPr>
      <w:r w:rsidRPr="00917DCF">
        <w:rPr>
          <w:b/>
        </w:rPr>
        <w:t>Five Year Bar</w:t>
      </w:r>
    </w:p>
    <w:p w14:paraId="4523B56B" w14:textId="77777777" w:rsidR="00917DCF" w:rsidRPr="00917DCF" w:rsidRDefault="00917DCF" w:rsidP="00917DCF">
      <w:pPr>
        <w:pStyle w:val="ListParagraph"/>
        <w:numPr>
          <w:ilvl w:val="0"/>
          <w:numId w:val="13"/>
        </w:numPr>
        <w:rPr>
          <w:b/>
        </w:rPr>
      </w:pPr>
      <w:r w:rsidRPr="00917DCF">
        <w:rPr>
          <w:b/>
        </w:rPr>
        <w:t>Title II Work Quarters Met</w:t>
      </w:r>
    </w:p>
    <w:p w14:paraId="05F3B40C" w14:textId="77777777" w:rsidR="00917DCF" w:rsidRPr="00917DCF" w:rsidRDefault="00917DCF" w:rsidP="00917DCF">
      <w:pPr>
        <w:pStyle w:val="ListParagraph"/>
        <w:numPr>
          <w:ilvl w:val="0"/>
          <w:numId w:val="13"/>
        </w:numPr>
        <w:rPr>
          <w:b/>
        </w:rPr>
      </w:pPr>
      <w:r w:rsidRPr="00917DCF">
        <w:rPr>
          <w:b/>
        </w:rPr>
        <w:t>Medicaid Citizen Or Immigrant</w:t>
      </w:r>
    </w:p>
    <w:p w14:paraId="714EF298" w14:textId="77777777" w:rsidR="00917DCF" w:rsidRPr="00917DCF" w:rsidRDefault="00917DCF" w:rsidP="00917DCF">
      <w:pPr>
        <w:pStyle w:val="ListParagraph"/>
        <w:numPr>
          <w:ilvl w:val="0"/>
          <w:numId w:val="13"/>
        </w:numPr>
        <w:rPr>
          <w:b/>
        </w:rPr>
      </w:pPr>
      <w:r w:rsidRPr="00917DCF">
        <w:rPr>
          <w:b/>
        </w:rPr>
        <w:t>Former Foster Care Category</w:t>
      </w:r>
    </w:p>
    <w:p w14:paraId="7CBDA0EF" w14:textId="77777777" w:rsidR="00917DCF" w:rsidRPr="00917DCF" w:rsidRDefault="00917DCF" w:rsidP="00917DCF">
      <w:pPr>
        <w:pStyle w:val="ListParagraph"/>
        <w:numPr>
          <w:ilvl w:val="0"/>
          <w:numId w:val="13"/>
        </w:numPr>
        <w:rPr>
          <w:b/>
        </w:rPr>
      </w:pPr>
      <w:r w:rsidRPr="00917DCF">
        <w:rPr>
          <w:b/>
        </w:rPr>
        <w:t>Work Quarters Override Income</w:t>
      </w:r>
    </w:p>
    <w:p w14:paraId="11D3EA70" w14:textId="77777777" w:rsidR="00917DCF" w:rsidRPr="00917DCF" w:rsidRDefault="00917DCF" w:rsidP="00917DCF">
      <w:pPr>
        <w:pStyle w:val="ListParagraph"/>
        <w:numPr>
          <w:ilvl w:val="0"/>
          <w:numId w:val="13"/>
        </w:numPr>
        <w:rPr>
          <w:b/>
        </w:rPr>
      </w:pPr>
      <w:r w:rsidRPr="00917DCF">
        <w:rPr>
          <w:b/>
        </w:rPr>
        <w:t>State Health Benefits CHIP</w:t>
      </w:r>
    </w:p>
    <w:p w14:paraId="09D576AD" w14:textId="77777777" w:rsidR="00917DCF" w:rsidRPr="00917DCF" w:rsidRDefault="00917DCF" w:rsidP="00917DCF">
      <w:pPr>
        <w:pStyle w:val="ListParagraph"/>
        <w:numPr>
          <w:ilvl w:val="0"/>
          <w:numId w:val="13"/>
        </w:numPr>
        <w:rPr>
          <w:b/>
        </w:rPr>
      </w:pPr>
      <w:r w:rsidRPr="00917DCF">
        <w:rPr>
          <w:b/>
        </w:rPr>
        <w:t>CHIP Waiting Period Satisfied</w:t>
      </w:r>
    </w:p>
    <w:p w14:paraId="5D366FDC" w14:textId="77777777" w:rsidR="00917DCF" w:rsidRPr="00917DCF" w:rsidRDefault="00917DCF" w:rsidP="00917DCF">
      <w:pPr>
        <w:pStyle w:val="ListParagraph"/>
        <w:numPr>
          <w:ilvl w:val="0"/>
          <w:numId w:val="13"/>
        </w:numPr>
        <w:rPr>
          <w:b/>
        </w:rPr>
      </w:pPr>
      <w:r w:rsidRPr="00917DCF">
        <w:rPr>
          <w:b/>
        </w:rPr>
        <w:t>Dependent Child Covered</w:t>
      </w:r>
    </w:p>
    <w:p w14:paraId="0C6E40CA" w14:textId="77777777" w:rsidR="00917DCF" w:rsidRPr="00917DCF" w:rsidRDefault="00917DCF" w:rsidP="00917DCF">
      <w:pPr>
        <w:pStyle w:val="ListParagraph"/>
        <w:numPr>
          <w:ilvl w:val="0"/>
          <w:numId w:val="13"/>
        </w:numPr>
        <w:rPr>
          <w:b/>
        </w:rPr>
      </w:pPr>
      <w:r w:rsidRPr="00917DCF">
        <w:rPr>
          <w:b/>
        </w:rPr>
        <w:t>Medicaid Non-MAGI Referral</w:t>
      </w:r>
    </w:p>
    <w:p w14:paraId="7CB82E24" w14:textId="77777777" w:rsidR="00917DCF" w:rsidRPr="00917DCF" w:rsidRDefault="00917DCF" w:rsidP="00917DCF">
      <w:pPr>
        <w:pStyle w:val="ListParagraph"/>
        <w:numPr>
          <w:ilvl w:val="0"/>
          <w:numId w:val="13"/>
        </w:numPr>
        <w:rPr>
          <w:b/>
        </w:rPr>
      </w:pPr>
      <w:r w:rsidRPr="00917DCF">
        <w:rPr>
          <w:b/>
        </w:rPr>
        <w:t>Emergency Medicaid</w:t>
      </w:r>
    </w:p>
    <w:p w14:paraId="40CF1416" w14:textId="77777777" w:rsidR="00917DCF" w:rsidRPr="00917DCF" w:rsidRDefault="00917DCF" w:rsidP="00917DCF">
      <w:pPr>
        <w:pStyle w:val="ListParagraph"/>
        <w:numPr>
          <w:ilvl w:val="0"/>
          <w:numId w:val="13"/>
        </w:numPr>
        <w:rPr>
          <w:b/>
        </w:rPr>
      </w:pPr>
      <w:r w:rsidRPr="00917DCF">
        <w:rPr>
          <w:b/>
        </w:rPr>
        <w:t>Refugee Medical Assistance</w:t>
      </w:r>
    </w:p>
    <w:p w14:paraId="63427751" w14:textId="77777777" w:rsidR="00917DCF" w:rsidRDefault="00917DCF" w:rsidP="00917DCF">
      <w:pPr>
        <w:pStyle w:val="ListParagraph"/>
        <w:numPr>
          <w:ilvl w:val="0"/>
          <w:numId w:val="13"/>
        </w:numPr>
        <w:rPr>
          <w:b/>
        </w:rPr>
      </w:pPr>
      <w:r w:rsidRPr="00917DCF">
        <w:rPr>
          <w:b/>
        </w:rPr>
        <w:t>APTC Referral</w:t>
      </w:r>
    </w:p>
    <w:p w14:paraId="07E84AC7" w14:textId="77777777" w:rsidR="00917DCF" w:rsidRDefault="00917DCF" w:rsidP="00917DCF">
      <w:pPr>
        <w:pStyle w:val="Heading3"/>
      </w:pPr>
      <w:r>
        <w:t>Medicaid Household</w:t>
      </w:r>
    </w:p>
    <w:p w14:paraId="75895A6E" w14:textId="77777777" w:rsidR="00917DCF" w:rsidRDefault="00917DCF" w:rsidP="00917DCF">
      <w:proofErr w:type="gramStart"/>
      <w:r>
        <w:t>The composition of the Medicaid household.</w:t>
      </w:r>
      <w:proofErr w:type="gramEnd"/>
      <w:r>
        <w:t xml:space="preserve">  A hash.</w:t>
      </w:r>
    </w:p>
    <w:p w14:paraId="315F1942" w14:textId="77777777" w:rsidR="00917DCF" w:rsidRDefault="006713D9" w:rsidP="00917DCF">
      <w:pPr>
        <w:pStyle w:val="ListParagraph"/>
        <w:numPr>
          <w:ilvl w:val="0"/>
          <w:numId w:val="14"/>
        </w:numPr>
      </w:pPr>
      <w:r>
        <w:rPr>
          <w:b/>
        </w:rPr>
        <w:t>People</w:t>
      </w:r>
      <w:r>
        <w:t>: a list of person references.  List</w:t>
      </w:r>
    </w:p>
    <w:p w14:paraId="2858D703" w14:textId="77777777" w:rsidR="006713D9" w:rsidRDefault="006713D9" w:rsidP="00917DCF">
      <w:pPr>
        <w:pStyle w:val="ListParagraph"/>
        <w:numPr>
          <w:ilvl w:val="0"/>
          <w:numId w:val="14"/>
        </w:numPr>
      </w:pPr>
      <w:r>
        <w:rPr>
          <w:b/>
        </w:rPr>
        <w:t>MAGI</w:t>
      </w:r>
      <w:r>
        <w:t>: the Modified Adjusted Gross Income for the household, expressed as a dollar amount.  Integer</w:t>
      </w:r>
    </w:p>
    <w:p w14:paraId="733D665A" w14:textId="77777777" w:rsidR="006713D9" w:rsidRPr="00917DCF" w:rsidRDefault="006713D9" w:rsidP="00917DCF">
      <w:pPr>
        <w:pStyle w:val="ListParagraph"/>
        <w:numPr>
          <w:ilvl w:val="0"/>
          <w:numId w:val="14"/>
        </w:numPr>
      </w:pPr>
      <w:r>
        <w:rPr>
          <w:b/>
        </w:rPr>
        <w:t>Size</w:t>
      </w:r>
      <w:r w:rsidRPr="006713D9">
        <w:t>:</w:t>
      </w:r>
      <w:r>
        <w:t xml:space="preserve"> the number of people in the household.  Integer</w:t>
      </w:r>
    </w:p>
    <w:p w14:paraId="158C89DA" w14:textId="77777777" w:rsidR="00D20BE0" w:rsidRDefault="00F10250" w:rsidP="00015677">
      <w:pPr>
        <w:pStyle w:val="Heading2"/>
      </w:pPr>
      <w:r>
        <w:t>API</w:t>
      </w:r>
    </w:p>
    <w:p w14:paraId="4B912D1D" w14:textId="77777777" w:rsidR="00F964F4" w:rsidRPr="00F964F4" w:rsidRDefault="00F964F4" w:rsidP="00F964F4">
      <w:pPr>
        <w:pStyle w:val="Heading3"/>
      </w:pPr>
      <w:proofErr w:type="spellStart"/>
      <w:r>
        <w:t>Eval</w:t>
      </w:r>
      <w:proofErr w:type="spellEnd"/>
    </w:p>
    <w:p w14:paraId="1B7C7EDD" w14:textId="77777777" w:rsidR="00F10250" w:rsidRDefault="000B58C7" w:rsidP="000B58C7">
      <w:r>
        <w:t>Request</w:t>
      </w:r>
      <w:r w:rsidR="0051132B">
        <w:t xml:space="preserve"> POST</w:t>
      </w:r>
      <w:r w:rsidR="00F10250">
        <w:t xml:space="preserve">: </w:t>
      </w:r>
      <w:r w:rsidR="0018421F">
        <w:t>"/determinations/</w:t>
      </w:r>
      <w:proofErr w:type="spellStart"/>
      <w:r w:rsidR="0018421F">
        <w:t>eval</w:t>
      </w:r>
      <w:proofErr w:type="spellEnd"/>
      <w:r w:rsidR="0018421F">
        <w:t>"</w:t>
      </w:r>
      <w:r w:rsidR="00BA7443">
        <w:t xml:space="preserve">.  </w:t>
      </w:r>
      <w:proofErr w:type="spellStart"/>
      <w:r w:rsidR="00F964F4">
        <w:t>Eval</w:t>
      </w:r>
      <w:proofErr w:type="spellEnd"/>
      <w:r w:rsidR="00F964F4">
        <w:t xml:space="preserve"> is t</w:t>
      </w:r>
      <w:r w:rsidR="00BA7443">
        <w:t>he eligibility request</w:t>
      </w:r>
      <w:r w:rsidR="00F964F4">
        <w:t>, which takes</w:t>
      </w:r>
      <w:r w:rsidR="00BA7443">
        <w:t xml:space="preserve"> a JSON object</w:t>
      </w:r>
      <w:r w:rsidR="00015677">
        <w:t>.  A sample JSON object is shown below:</w:t>
      </w:r>
    </w:p>
    <w:p w14:paraId="121BA926" w14:textId="77777777" w:rsidR="009052A2" w:rsidRDefault="009052A2" w:rsidP="009052A2">
      <w:pPr>
        <w:pStyle w:val="code"/>
      </w:pPr>
      <w:r>
        <w:t>{</w:t>
      </w:r>
    </w:p>
    <w:p w14:paraId="4A34C782" w14:textId="77777777" w:rsidR="009052A2" w:rsidRDefault="009052A2" w:rsidP="009052A2">
      <w:pPr>
        <w:pStyle w:val="code"/>
      </w:pPr>
      <w:r>
        <w:t xml:space="preserve">  "State": "ID",</w:t>
      </w:r>
    </w:p>
    <w:p w14:paraId="65D6A29C" w14:textId="77777777" w:rsidR="009052A2" w:rsidRDefault="009052A2" w:rsidP="009052A2">
      <w:pPr>
        <w:pStyle w:val="code"/>
      </w:pPr>
      <w:r>
        <w:t xml:space="preserve">  "Name": "application example",</w:t>
      </w:r>
    </w:p>
    <w:p w14:paraId="76293973" w14:textId="77777777" w:rsidR="009052A2" w:rsidRDefault="009052A2" w:rsidP="009052A2">
      <w:pPr>
        <w:pStyle w:val="code"/>
      </w:pPr>
      <w:r>
        <w:t xml:space="preserve">  "People": [</w:t>
      </w:r>
    </w:p>
    <w:p w14:paraId="268DD782" w14:textId="77777777" w:rsidR="009052A2" w:rsidRDefault="009052A2" w:rsidP="009052A2">
      <w:pPr>
        <w:pStyle w:val="code"/>
      </w:pPr>
      <w:r>
        <w:t xml:space="preserve">    {</w:t>
      </w:r>
    </w:p>
    <w:p w14:paraId="2A914AE7" w14:textId="77777777" w:rsidR="009052A2" w:rsidRDefault="009052A2" w:rsidP="009052A2">
      <w:pPr>
        <w:pStyle w:val="code"/>
      </w:pPr>
      <w:r>
        <w:t xml:space="preserve">      "Is Applicant": "Y",</w:t>
      </w:r>
    </w:p>
    <w:p w14:paraId="22F34DFF" w14:textId="77777777" w:rsidR="009052A2" w:rsidRDefault="009052A2" w:rsidP="009052A2">
      <w:pPr>
        <w:pStyle w:val="code"/>
      </w:pPr>
      <w:r>
        <w:t xml:space="preserve">      "Applicant Attest Blind or Disabled": "Y",</w:t>
      </w:r>
    </w:p>
    <w:p w14:paraId="6B03ED73" w14:textId="77777777" w:rsidR="009052A2" w:rsidRDefault="009052A2" w:rsidP="009052A2">
      <w:pPr>
        <w:pStyle w:val="code"/>
      </w:pPr>
      <w:r>
        <w:t xml:space="preserve">      "Student Indicator": "Y",</w:t>
      </w:r>
    </w:p>
    <w:p w14:paraId="10B94F5D" w14:textId="77777777" w:rsidR="009052A2" w:rsidRDefault="009052A2" w:rsidP="009052A2">
      <w:pPr>
        <w:pStyle w:val="code"/>
      </w:pPr>
      <w:r>
        <w:t xml:space="preserve">      "Medicare Entitlement Indicator": "Y",</w:t>
      </w:r>
    </w:p>
    <w:p w14:paraId="30265C8E" w14:textId="77777777" w:rsidR="009052A2" w:rsidRDefault="009052A2" w:rsidP="009052A2">
      <w:pPr>
        <w:pStyle w:val="code"/>
      </w:pPr>
      <w:r>
        <w:t xml:space="preserve">      "Incarceration Status": "Y",</w:t>
      </w:r>
    </w:p>
    <w:p w14:paraId="4AB98F26" w14:textId="77777777" w:rsidR="009052A2" w:rsidRDefault="009052A2" w:rsidP="009052A2">
      <w:pPr>
        <w:pStyle w:val="code"/>
      </w:pPr>
      <w:r>
        <w:t xml:space="preserve">      "Lives In State": "Y",</w:t>
      </w:r>
    </w:p>
    <w:p w14:paraId="4BB57D4B" w14:textId="77777777" w:rsidR="009052A2" w:rsidRDefault="009052A2" w:rsidP="009052A2">
      <w:pPr>
        <w:pStyle w:val="code"/>
      </w:pPr>
      <w:r>
        <w:t xml:space="preserve">      "Claimed as Dependent by Person Not on Application": "Y",</w:t>
      </w:r>
    </w:p>
    <w:p w14:paraId="0C9493F2" w14:textId="77777777" w:rsidR="009052A2" w:rsidRDefault="009052A2" w:rsidP="009052A2">
      <w:pPr>
        <w:pStyle w:val="code"/>
      </w:pPr>
      <w:r>
        <w:t xml:space="preserve">      "Applicant Attest Long Term Care": "Y",</w:t>
      </w:r>
    </w:p>
    <w:p w14:paraId="3AFC5B65" w14:textId="77777777" w:rsidR="009052A2" w:rsidRDefault="009052A2" w:rsidP="009052A2">
      <w:pPr>
        <w:pStyle w:val="code"/>
      </w:pPr>
      <w:r>
        <w:t xml:space="preserve">      "Has Insurance": "Y",</w:t>
      </w:r>
    </w:p>
    <w:p w14:paraId="7E4AF92B" w14:textId="77777777" w:rsidR="009052A2" w:rsidRDefault="009052A2" w:rsidP="009052A2">
      <w:pPr>
        <w:pStyle w:val="code"/>
      </w:pPr>
      <w:r>
        <w:t xml:space="preserve">      "State Health Benefits Through Public Employee": "Y",</w:t>
      </w:r>
    </w:p>
    <w:p w14:paraId="1D45F1C4" w14:textId="77777777" w:rsidR="009052A2" w:rsidRDefault="009052A2" w:rsidP="009052A2">
      <w:pPr>
        <w:pStyle w:val="code"/>
      </w:pPr>
      <w:r>
        <w:t xml:space="preserve">      "Prior Insurance": "Y",</w:t>
      </w:r>
    </w:p>
    <w:p w14:paraId="1F58AB85" w14:textId="77777777" w:rsidR="009052A2" w:rsidRDefault="009052A2" w:rsidP="009052A2">
      <w:pPr>
        <w:pStyle w:val="code"/>
      </w:pPr>
      <w:r>
        <w:t xml:space="preserve">      "Applicant Pregnant Indicator": "Y",</w:t>
      </w:r>
    </w:p>
    <w:p w14:paraId="27B8D373" w14:textId="77777777" w:rsidR="009052A2" w:rsidRDefault="009052A2" w:rsidP="009052A2">
      <w:pPr>
        <w:pStyle w:val="code"/>
      </w:pPr>
      <w:r>
        <w:t xml:space="preserve">      "Applicant Post Partum Period Indicator": "N",</w:t>
      </w:r>
    </w:p>
    <w:p w14:paraId="7894BD36" w14:textId="77777777" w:rsidR="009052A2" w:rsidRDefault="009052A2" w:rsidP="009052A2">
      <w:pPr>
        <w:pStyle w:val="code"/>
      </w:pPr>
      <w:r>
        <w:t xml:space="preserve">      "Former Foster Care": "Y",</w:t>
      </w:r>
    </w:p>
    <w:p w14:paraId="7D2BCA08" w14:textId="77777777" w:rsidR="009052A2" w:rsidRDefault="009052A2" w:rsidP="009052A2">
      <w:pPr>
        <w:pStyle w:val="code"/>
      </w:pPr>
      <w:r>
        <w:t xml:space="preserve">      "Required to File Taxes": "Y",</w:t>
      </w:r>
    </w:p>
    <w:p w14:paraId="13F29A35" w14:textId="77777777" w:rsidR="009052A2" w:rsidRDefault="009052A2" w:rsidP="009052A2">
      <w:pPr>
        <w:pStyle w:val="code"/>
      </w:pPr>
      <w:r>
        <w:t xml:space="preserve">      "US Citizen Indicator": "Y",</w:t>
      </w:r>
    </w:p>
    <w:p w14:paraId="5D129C1F" w14:textId="77777777" w:rsidR="009052A2" w:rsidRDefault="009052A2" w:rsidP="009052A2">
      <w:pPr>
        <w:pStyle w:val="code"/>
      </w:pPr>
      <w:r>
        <w:t xml:space="preserve">      "Person ID": "Applicant 1",</w:t>
      </w:r>
    </w:p>
    <w:p w14:paraId="2DFC4C4C" w14:textId="77777777" w:rsidR="009052A2" w:rsidRDefault="009052A2" w:rsidP="009052A2">
      <w:pPr>
        <w:pStyle w:val="code"/>
      </w:pPr>
      <w:r>
        <w:t xml:space="preserve">      "Applicant Age": 27,</w:t>
      </w:r>
    </w:p>
    <w:p w14:paraId="4307BCD3" w14:textId="77777777" w:rsidR="009052A2" w:rsidRDefault="009052A2" w:rsidP="009052A2">
      <w:pPr>
        <w:pStyle w:val="code"/>
      </w:pPr>
      <w:r>
        <w:t xml:space="preserve">      "Hours Worked Per Week": 20,</w:t>
      </w:r>
    </w:p>
    <w:p w14:paraId="1AE3D3DB" w14:textId="77777777" w:rsidR="009052A2" w:rsidRDefault="009052A2" w:rsidP="009052A2">
      <w:pPr>
        <w:pStyle w:val="code"/>
      </w:pPr>
      <w:r>
        <w:t xml:space="preserve">      "Claimer Is Out of State": "Y",</w:t>
      </w:r>
    </w:p>
    <w:p w14:paraId="31432CEF" w14:textId="77777777" w:rsidR="009052A2" w:rsidRDefault="009052A2" w:rsidP="009052A2">
      <w:pPr>
        <w:pStyle w:val="code"/>
      </w:pPr>
      <w:r>
        <w:t xml:space="preserve">      "Prior Insurance End Date": "2013-06-01",</w:t>
      </w:r>
    </w:p>
    <w:p w14:paraId="791FA563" w14:textId="77777777" w:rsidR="009052A2" w:rsidRDefault="009052A2" w:rsidP="009052A2">
      <w:pPr>
        <w:pStyle w:val="code"/>
      </w:pPr>
      <w:r>
        <w:t xml:space="preserve">      "Number of Children Expected": 1,</w:t>
      </w:r>
    </w:p>
    <w:p w14:paraId="4E18BBA1" w14:textId="77777777" w:rsidR="009052A2" w:rsidRDefault="009052A2" w:rsidP="009052A2">
      <w:pPr>
        <w:pStyle w:val="code"/>
      </w:pPr>
      <w:r>
        <w:t xml:space="preserve">      "Had Medicaid During Foster Care": "Y",</w:t>
      </w:r>
    </w:p>
    <w:p w14:paraId="25E2E249" w14:textId="77777777" w:rsidR="009052A2" w:rsidRDefault="009052A2" w:rsidP="009052A2">
      <w:pPr>
        <w:pStyle w:val="code"/>
      </w:pPr>
      <w:r>
        <w:t xml:space="preserve">      "Age Left Foster Care": 22,</w:t>
      </w:r>
    </w:p>
    <w:p w14:paraId="0C0FD959" w14:textId="77777777" w:rsidR="009052A2" w:rsidRDefault="009052A2" w:rsidP="009052A2">
      <w:pPr>
        <w:pStyle w:val="code"/>
      </w:pPr>
      <w:r>
        <w:t xml:space="preserve">      "Foster Care State": "ID",</w:t>
      </w:r>
    </w:p>
    <w:p w14:paraId="5711E21B" w14:textId="77777777" w:rsidR="009052A2" w:rsidRDefault="009052A2" w:rsidP="009052A2">
      <w:pPr>
        <w:pStyle w:val="code"/>
      </w:pPr>
      <w:r>
        <w:t xml:space="preserve">      "Income": {</w:t>
      </w:r>
    </w:p>
    <w:p w14:paraId="641BF72E" w14:textId="77777777" w:rsidR="009052A2" w:rsidRDefault="009052A2" w:rsidP="009052A2">
      <w:pPr>
        <w:pStyle w:val="code"/>
      </w:pPr>
      <w:r>
        <w:t xml:space="preserve">        "Monthly Income": 0,</w:t>
      </w:r>
    </w:p>
    <w:p w14:paraId="1FE68398" w14:textId="77777777" w:rsidR="009052A2" w:rsidRDefault="009052A2" w:rsidP="009052A2">
      <w:pPr>
        <w:pStyle w:val="code"/>
      </w:pPr>
      <w:r>
        <w:t xml:space="preserve">        "Wages, Salaries, Tips": 25128,</w:t>
      </w:r>
    </w:p>
    <w:p w14:paraId="69531690" w14:textId="77777777" w:rsidR="009052A2" w:rsidRDefault="009052A2" w:rsidP="009052A2">
      <w:pPr>
        <w:pStyle w:val="code"/>
      </w:pPr>
      <w:r>
        <w:t xml:space="preserve">        "Taxable Interest": 60,</w:t>
      </w:r>
    </w:p>
    <w:p w14:paraId="339582EE" w14:textId="77777777" w:rsidR="009052A2" w:rsidRDefault="009052A2" w:rsidP="009052A2">
      <w:pPr>
        <w:pStyle w:val="code"/>
      </w:pPr>
      <w:r>
        <w:t xml:space="preserve">        "Tax-Exempt Interest": 60,</w:t>
      </w:r>
    </w:p>
    <w:p w14:paraId="09CCBE87" w14:textId="77777777" w:rsidR="009052A2" w:rsidRDefault="009052A2" w:rsidP="009052A2">
      <w:pPr>
        <w:pStyle w:val="code"/>
      </w:pPr>
      <w:r>
        <w:t xml:space="preserve">        "Taxable Refunds, Credits, or Offsets of State and Local Income Taxes": 60,</w:t>
      </w:r>
    </w:p>
    <w:p w14:paraId="0EB60143" w14:textId="77777777" w:rsidR="009052A2" w:rsidRDefault="009052A2" w:rsidP="009052A2">
      <w:pPr>
        <w:pStyle w:val="code"/>
      </w:pPr>
      <w:r>
        <w:t xml:space="preserve">        "Alimony": 60,</w:t>
      </w:r>
    </w:p>
    <w:p w14:paraId="775B0E00" w14:textId="77777777" w:rsidR="009052A2" w:rsidRDefault="009052A2" w:rsidP="009052A2">
      <w:pPr>
        <w:pStyle w:val="code"/>
      </w:pPr>
      <w:r>
        <w:t xml:space="preserve">        "Capital Gain or Loss": 60,</w:t>
      </w:r>
    </w:p>
    <w:p w14:paraId="7B350BB6" w14:textId="77777777" w:rsidR="009052A2" w:rsidRDefault="009052A2" w:rsidP="009052A2">
      <w:pPr>
        <w:pStyle w:val="code"/>
      </w:pPr>
      <w:r>
        <w:t xml:space="preserve">        "Pensions and Annuities Taxable Amount": 60,</w:t>
      </w:r>
    </w:p>
    <w:p w14:paraId="3D0F2CBE" w14:textId="77777777" w:rsidR="009052A2" w:rsidRDefault="009052A2" w:rsidP="009052A2">
      <w:pPr>
        <w:pStyle w:val="code"/>
      </w:pPr>
      <w:r>
        <w:t xml:space="preserve">        "Farm Income or Loss": 60,</w:t>
      </w:r>
    </w:p>
    <w:p w14:paraId="0A3456F5" w14:textId="77777777" w:rsidR="009052A2" w:rsidRDefault="009052A2" w:rsidP="009052A2">
      <w:pPr>
        <w:pStyle w:val="code"/>
      </w:pPr>
      <w:r>
        <w:t xml:space="preserve">        "Unemployment Compensation": 60,</w:t>
      </w:r>
    </w:p>
    <w:p w14:paraId="14F8B7FE" w14:textId="77777777" w:rsidR="009052A2" w:rsidRDefault="009052A2" w:rsidP="009052A2">
      <w:pPr>
        <w:pStyle w:val="code"/>
      </w:pPr>
      <w:r>
        <w:t xml:space="preserve">        "Other Income": 60,</w:t>
      </w:r>
    </w:p>
    <w:p w14:paraId="24B74D96" w14:textId="77777777" w:rsidR="009052A2" w:rsidRDefault="009052A2" w:rsidP="009052A2">
      <w:pPr>
        <w:pStyle w:val="code"/>
      </w:pPr>
      <w:r>
        <w:t xml:space="preserve">        "MAGI Deductions": 60</w:t>
      </w:r>
    </w:p>
    <w:p w14:paraId="272843D1" w14:textId="77777777" w:rsidR="009052A2" w:rsidRDefault="009052A2" w:rsidP="009052A2">
      <w:pPr>
        <w:pStyle w:val="code"/>
      </w:pPr>
      <w:r>
        <w:t xml:space="preserve">      },</w:t>
      </w:r>
    </w:p>
    <w:p w14:paraId="4EBE77F9" w14:textId="77777777" w:rsidR="009052A2" w:rsidRDefault="009052A2" w:rsidP="009052A2">
      <w:pPr>
        <w:pStyle w:val="code"/>
      </w:pPr>
      <w:r>
        <w:t xml:space="preserve">      "Relationships": [</w:t>
      </w:r>
    </w:p>
    <w:p w14:paraId="7C0D7D7F" w14:textId="77777777" w:rsidR="009052A2" w:rsidRDefault="009052A2" w:rsidP="009052A2">
      <w:pPr>
        <w:pStyle w:val="code"/>
      </w:pPr>
      <w:r>
        <w:t xml:space="preserve">        {</w:t>
      </w:r>
    </w:p>
    <w:p w14:paraId="2C945C83" w14:textId="77777777" w:rsidR="009052A2" w:rsidRDefault="009052A2" w:rsidP="009052A2">
      <w:pPr>
        <w:pStyle w:val="code"/>
      </w:pPr>
      <w:r>
        <w:t xml:space="preserve">          "Other ID": "Applicant 2",</w:t>
      </w:r>
    </w:p>
    <w:p w14:paraId="52ADCC4E" w14:textId="77777777" w:rsidR="009052A2" w:rsidRDefault="009052A2" w:rsidP="009052A2">
      <w:pPr>
        <w:pStyle w:val="code"/>
      </w:pPr>
      <w:r>
        <w:t xml:space="preserve">          "Relationship Code": "03"</w:t>
      </w:r>
    </w:p>
    <w:p w14:paraId="7083A772" w14:textId="77777777" w:rsidR="009052A2" w:rsidRDefault="009052A2" w:rsidP="009052A2">
      <w:pPr>
        <w:pStyle w:val="code"/>
      </w:pPr>
      <w:r>
        <w:t xml:space="preserve">        }</w:t>
      </w:r>
    </w:p>
    <w:p w14:paraId="05BBBBD3" w14:textId="77777777" w:rsidR="009052A2" w:rsidRDefault="009052A2" w:rsidP="009052A2">
      <w:pPr>
        <w:pStyle w:val="code"/>
      </w:pPr>
      <w:r>
        <w:t xml:space="preserve">      ]</w:t>
      </w:r>
    </w:p>
    <w:p w14:paraId="0E21476D" w14:textId="77777777" w:rsidR="009052A2" w:rsidRDefault="009052A2" w:rsidP="009052A2">
      <w:pPr>
        <w:pStyle w:val="code"/>
      </w:pPr>
      <w:r>
        <w:t xml:space="preserve">    },</w:t>
      </w:r>
    </w:p>
    <w:p w14:paraId="2DBDD5CC" w14:textId="77777777" w:rsidR="009052A2" w:rsidRDefault="009052A2" w:rsidP="009052A2">
      <w:pPr>
        <w:pStyle w:val="code"/>
      </w:pPr>
      <w:r>
        <w:t xml:space="preserve">    {</w:t>
      </w:r>
    </w:p>
    <w:p w14:paraId="66BFCB99" w14:textId="77777777" w:rsidR="009052A2" w:rsidRDefault="009052A2" w:rsidP="009052A2">
      <w:pPr>
        <w:pStyle w:val="code"/>
      </w:pPr>
      <w:r>
        <w:t xml:space="preserve">      "Is Applicant": "Y",</w:t>
      </w:r>
    </w:p>
    <w:p w14:paraId="66F29A46" w14:textId="77777777" w:rsidR="009052A2" w:rsidRDefault="009052A2" w:rsidP="009052A2">
      <w:pPr>
        <w:pStyle w:val="code"/>
      </w:pPr>
      <w:r>
        <w:t xml:space="preserve">      "Applicant Attest Blind or Disabled": "N",</w:t>
      </w:r>
    </w:p>
    <w:p w14:paraId="04156CA4" w14:textId="77777777" w:rsidR="009052A2" w:rsidRDefault="009052A2" w:rsidP="009052A2">
      <w:pPr>
        <w:pStyle w:val="code"/>
      </w:pPr>
      <w:r>
        <w:t xml:space="preserve">      "Student Indicator": "N",</w:t>
      </w:r>
    </w:p>
    <w:p w14:paraId="44F570B2" w14:textId="77777777" w:rsidR="009052A2" w:rsidRDefault="009052A2" w:rsidP="009052A2">
      <w:pPr>
        <w:pStyle w:val="code"/>
      </w:pPr>
      <w:r>
        <w:t xml:space="preserve">      "Medicare Entitlement Indicator": "N",</w:t>
      </w:r>
    </w:p>
    <w:p w14:paraId="16F14172" w14:textId="77777777" w:rsidR="009052A2" w:rsidRDefault="009052A2" w:rsidP="009052A2">
      <w:pPr>
        <w:pStyle w:val="code"/>
      </w:pPr>
      <w:r>
        <w:t xml:space="preserve">      "Incarceration Status": "N",</w:t>
      </w:r>
    </w:p>
    <w:p w14:paraId="406871A7" w14:textId="77777777" w:rsidR="009052A2" w:rsidRDefault="009052A2" w:rsidP="009052A2">
      <w:pPr>
        <w:pStyle w:val="code"/>
      </w:pPr>
      <w:r>
        <w:t xml:space="preserve">      "Lives In State": "Y",</w:t>
      </w:r>
    </w:p>
    <w:p w14:paraId="01DCF933" w14:textId="77777777" w:rsidR="009052A2" w:rsidRDefault="009052A2" w:rsidP="009052A2">
      <w:pPr>
        <w:pStyle w:val="code"/>
      </w:pPr>
      <w:r>
        <w:t xml:space="preserve">      "Claimed as Dependent by Person Not on Application": "N",</w:t>
      </w:r>
    </w:p>
    <w:p w14:paraId="1550D1BA" w14:textId="77777777" w:rsidR="009052A2" w:rsidRDefault="009052A2" w:rsidP="009052A2">
      <w:pPr>
        <w:pStyle w:val="code"/>
      </w:pPr>
      <w:r>
        <w:t xml:space="preserve">      "Applicant Attest Long Term Care": "N",</w:t>
      </w:r>
    </w:p>
    <w:p w14:paraId="588A88E4" w14:textId="77777777" w:rsidR="009052A2" w:rsidRDefault="009052A2" w:rsidP="009052A2">
      <w:pPr>
        <w:pStyle w:val="code"/>
      </w:pPr>
      <w:r>
        <w:t xml:space="preserve">      "Has Insurance": "N",</w:t>
      </w:r>
    </w:p>
    <w:p w14:paraId="55B265C6" w14:textId="77777777" w:rsidR="009052A2" w:rsidRDefault="009052A2" w:rsidP="009052A2">
      <w:pPr>
        <w:pStyle w:val="code"/>
      </w:pPr>
      <w:r>
        <w:t xml:space="preserve">      "State Health Benefits Through Public Employee": "N",</w:t>
      </w:r>
    </w:p>
    <w:p w14:paraId="37F739B1" w14:textId="77777777" w:rsidR="009052A2" w:rsidRDefault="009052A2" w:rsidP="009052A2">
      <w:pPr>
        <w:pStyle w:val="code"/>
      </w:pPr>
      <w:r>
        <w:t xml:space="preserve">      "Prior Insurance": "N",</w:t>
      </w:r>
    </w:p>
    <w:p w14:paraId="226D1032" w14:textId="77777777" w:rsidR="009052A2" w:rsidRDefault="009052A2" w:rsidP="009052A2">
      <w:pPr>
        <w:pStyle w:val="code"/>
      </w:pPr>
      <w:r>
        <w:t xml:space="preserve">      "Applicant Pregnant Indicator": "N",</w:t>
      </w:r>
    </w:p>
    <w:p w14:paraId="4D132049" w14:textId="77777777" w:rsidR="009052A2" w:rsidRDefault="009052A2" w:rsidP="009052A2">
      <w:pPr>
        <w:pStyle w:val="code"/>
      </w:pPr>
      <w:r>
        <w:t xml:space="preserve">      "Applicant Post Partum Period Indicator": "N",</w:t>
      </w:r>
    </w:p>
    <w:p w14:paraId="71CA6D5A" w14:textId="77777777" w:rsidR="009052A2" w:rsidRDefault="009052A2" w:rsidP="009052A2">
      <w:pPr>
        <w:pStyle w:val="code"/>
      </w:pPr>
      <w:r>
        <w:t xml:space="preserve">      "Former Foster Care": "N",</w:t>
      </w:r>
    </w:p>
    <w:p w14:paraId="7DD217EB" w14:textId="77777777" w:rsidR="009052A2" w:rsidRDefault="009052A2" w:rsidP="009052A2">
      <w:pPr>
        <w:pStyle w:val="code"/>
      </w:pPr>
      <w:r>
        <w:t xml:space="preserve">      "Required to File Taxes": "N",</w:t>
      </w:r>
    </w:p>
    <w:p w14:paraId="7FEC86E2" w14:textId="77777777" w:rsidR="009052A2" w:rsidRDefault="009052A2" w:rsidP="009052A2">
      <w:pPr>
        <w:pStyle w:val="code"/>
      </w:pPr>
      <w:r>
        <w:t xml:space="preserve">      "US Citizen Indicator": "Y",</w:t>
      </w:r>
    </w:p>
    <w:p w14:paraId="2FFF7753" w14:textId="77777777" w:rsidR="009052A2" w:rsidRDefault="009052A2" w:rsidP="009052A2">
      <w:pPr>
        <w:pStyle w:val="code"/>
      </w:pPr>
      <w:r>
        <w:t xml:space="preserve">      "Person ID": "Applicant 2",</w:t>
      </w:r>
    </w:p>
    <w:p w14:paraId="7691824A" w14:textId="77777777" w:rsidR="009052A2" w:rsidRDefault="009052A2" w:rsidP="009052A2">
      <w:pPr>
        <w:pStyle w:val="code"/>
      </w:pPr>
      <w:r>
        <w:t xml:space="preserve">      "Applicant Age": 5,</w:t>
      </w:r>
    </w:p>
    <w:p w14:paraId="47405A9A" w14:textId="77777777" w:rsidR="009052A2" w:rsidRDefault="009052A2" w:rsidP="009052A2">
      <w:pPr>
        <w:pStyle w:val="code"/>
      </w:pPr>
      <w:r>
        <w:t xml:space="preserve">      "Hours Worked Per Week": 0,</w:t>
      </w:r>
    </w:p>
    <w:p w14:paraId="0AE09A65" w14:textId="77777777" w:rsidR="009052A2" w:rsidRDefault="009052A2" w:rsidP="009052A2">
      <w:pPr>
        <w:pStyle w:val="code"/>
      </w:pPr>
      <w:r>
        <w:t xml:space="preserve">      "Income": {</w:t>
      </w:r>
    </w:p>
    <w:p w14:paraId="658FBD00" w14:textId="77777777" w:rsidR="009052A2" w:rsidRDefault="009052A2" w:rsidP="009052A2">
      <w:pPr>
        <w:pStyle w:val="code"/>
      </w:pPr>
      <w:r>
        <w:t xml:space="preserve">        "Monthly Income": 0,</w:t>
      </w:r>
    </w:p>
    <w:p w14:paraId="56529E90" w14:textId="77777777" w:rsidR="009052A2" w:rsidRDefault="009052A2" w:rsidP="009052A2">
      <w:pPr>
        <w:pStyle w:val="code"/>
      </w:pPr>
      <w:r>
        <w:t xml:space="preserve">        "Wages, Salaries, Tips": 0,</w:t>
      </w:r>
    </w:p>
    <w:p w14:paraId="3A99D3ED" w14:textId="77777777" w:rsidR="009052A2" w:rsidRDefault="009052A2" w:rsidP="009052A2">
      <w:pPr>
        <w:pStyle w:val="code"/>
      </w:pPr>
      <w:r>
        <w:t xml:space="preserve">        "Taxable Interest": 0,</w:t>
      </w:r>
    </w:p>
    <w:p w14:paraId="3A640E3A" w14:textId="77777777" w:rsidR="009052A2" w:rsidRDefault="009052A2" w:rsidP="009052A2">
      <w:pPr>
        <w:pStyle w:val="code"/>
      </w:pPr>
      <w:r>
        <w:t xml:space="preserve">        "Tax-Exempt Interest": 0,</w:t>
      </w:r>
    </w:p>
    <w:p w14:paraId="2B82ACD3" w14:textId="77777777" w:rsidR="009052A2" w:rsidRDefault="009052A2" w:rsidP="009052A2">
      <w:pPr>
        <w:pStyle w:val="code"/>
      </w:pPr>
      <w:r>
        <w:t xml:space="preserve">        "Taxable Refunds, Credits, or Offsets of State and Local Income Taxes": 0,</w:t>
      </w:r>
    </w:p>
    <w:p w14:paraId="4F2CE7C1" w14:textId="77777777" w:rsidR="009052A2" w:rsidRDefault="009052A2" w:rsidP="009052A2">
      <w:pPr>
        <w:pStyle w:val="code"/>
      </w:pPr>
      <w:r>
        <w:t xml:space="preserve">        "Alimony": 0,</w:t>
      </w:r>
    </w:p>
    <w:p w14:paraId="08C3AD6F" w14:textId="77777777" w:rsidR="009052A2" w:rsidRDefault="009052A2" w:rsidP="009052A2">
      <w:pPr>
        <w:pStyle w:val="code"/>
      </w:pPr>
      <w:r>
        <w:t xml:space="preserve">        "Capital Gain or Loss": 0,</w:t>
      </w:r>
    </w:p>
    <w:p w14:paraId="55E13864" w14:textId="77777777" w:rsidR="009052A2" w:rsidRDefault="009052A2" w:rsidP="009052A2">
      <w:pPr>
        <w:pStyle w:val="code"/>
      </w:pPr>
      <w:r>
        <w:t xml:space="preserve">        "Pensions and Annuities Taxable Amount": 0,</w:t>
      </w:r>
    </w:p>
    <w:p w14:paraId="3C3D2F97" w14:textId="77777777" w:rsidR="009052A2" w:rsidRDefault="009052A2" w:rsidP="009052A2">
      <w:pPr>
        <w:pStyle w:val="code"/>
      </w:pPr>
      <w:r>
        <w:t xml:space="preserve">        "Farm Income or Loss": 0,</w:t>
      </w:r>
    </w:p>
    <w:p w14:paraId="125796D7" w14:textId="77777777" w:rsidR="009052A2" w:rsidRDefault="009052A2" w:rsidP="009052A2">
      <w:pPr>
        <w:pStyle w:val="code"/>
      </w:pPr>
      <w:r>
        <w:t xml:space="preserve">        "Unemployment Compensation": 0,</w:t>
      </w:r>
    </w:p>
    <w:p w14:paraId="4542678F" w14:textId="77777777" w:rsidR="009052A2" w:rsidRDefault="009052A2" w:rsidP="009052A2">
      <w:pPr>
        <w:pStyle w:val="code"/>
      </w:pPr>
      <w:r>
        <w:t xml:space="preserve">        "Other Income": 0,</w:t>
      </w:r>
    </w:p>
    <w:p w14:paraId="1F8BAE4B" w14:textId="77777777" w:rsidR="009052A2" w:rsidRDefault="009052A2" w:rsidP="009052A2">
      <w:pPr>
        <w:pStyle w:val="code"/>
      </w:pPr>
      <w:r>
        <w:t xml:space="preserve">        "MAGI Deductions": 0</w:t>
      </w:r>
    </w:p>
    <w:p w14:paraId="4CAA48D0" w14:textId="77777777" w:rsidR="009052A2" w:rsidRDefault="009052A2" w:rsidP="009052A2">
      <w:pPr>
        <w:pStyle w:val="code"/>
      </w:pPr>
      <w:r>
        <w:t xml:space="preserve">      },</w:t>
      </w:r>
    </w:p>
    <w:p w14:paraId="3BB83E09" w14:textId="77777777" w:rsidR="009052A2" w:rsidRDefault="009052A2" w:rsidP="009052A2">
      <w:pPr>
        <w:pStyle w:val="code"/>
      </w:pPr>
      <w:r>
        <w:t xml:space="preserve">      "Relationships": [</w:t>
      </w:r>
    </w:p>
    <w:p w14:paraId="2630BD62" w14:textId="77777777" w:rsidR="009052A2" w:rsidRDefault="009052A2" w:rsidP="009052A2">
      <w:pPr>
        <w:pStyle w:val="code"/>
      </w:pPr>
      <w:r>
        <w:t xml:space="preserve">        {</w:t>
      </w:r>
    </w:p>
    <w:p w14:paraId="36DE1179" w14:textId="77777777" w:rsidR="009052A2" w:rsidRDefault="009052A2" w:rsidP="009052A2">
      <w:pPr>
        <w:pStyle w:val="code"/>
      </w:pPr>
      <w:r>
        <w:t xml:space="preserve">          "Other ID": "Applicant 1",</w:t>
      </w:r>
    </w:p>
    <w:p w14:paraId="005123A1" w14:textId="77777777" w:rsidR="009052A2" w:rsidRDefault="009052A2" w:rsidP="009052A2">
      <w:pPr>
        <w:pStyle w:val="code"/>
      </w:pPr>
      <w:r>
        <w:t xml:space="preserve">          "Relationship Code": "04"</w:t>
      </w:r>
    </w:p>
    <w:p w14:paraId="43D094B4" w14:textId="77777777" w:rsidR="009052A2" w:rsidRDefault="009052A2" w:rsidP="009052A2">
      <w:pPr>
        <w:pStyle w:val="code"/>
      </w:pPr>
      <w:r>
        <w:t xml:space="preserve">        }</w:t>
      </w:r>
    </w:p>
    <w:p w14:paraId="33E5A698" w14:textId="77777777" w:rsidR="009052A2" w:rsidRDefault="009052A2" w:rsidP="009052A2">
      <w:pPr>
        <w:pStyle w:val="code"/>
      </w:pPr>
      <w:r>
        <w:t xml:space="preserve">      ]</w:t>
      </w:r>
    </w:p>
    <w:p w14:paraId="0C34D7FC" w14:textId="77777777" w:rsidR="009052A2" w:rsidRDefault="009052A2" w:rsidP="009052A2">
      <w:pPr>
        <w:pStyle w:val="code"/>
      </w:pPr>
      <w:r>
        <w:t xml:space="preserve">    }</w:t>
      </w:r>
    </w:p>
    <w:p w14:paraId="624E8BF4" w14:textId="77777777" w:rsidR="009052A2" w:rsidRDefault="009052A2" w:rsidP="009052A2">
      <w:pPr>
        <w:pStyle w:val="code"/>
      </w:pPr>
      <w:r>
        <w:t xml:space="preserve">  ],</w:t>
      </w:r>
    </w:p>
    <w:p w14:paraId="7A5BEC53" w14:textId="77777777" w:rsidR="009052A2" w:rsidRDefault="009052A2" w:rsidP="009052A2">
      <w:pPr>
        <w:pStyle w:val="code"/>
      </w:pPr>
      <w:r>
        <w:t xml:space="preserve">  "Physical Households": [</w:t>
      </w:r>
    </w:p>
    <w:p w14:paraId="33862071" w14:textId="77777777" w:rsidR="009052A2" w:rsidRDefault="009052A2" w:rsidP="009052A2">
      <w:pPr>
        <w:pStyle w:val="code"/>
      </w:pPr>
      <w:r>
        <w:t xml:space="preserve">    {</w:t>
      </w:r>
    </w:p>
    <w:p w14:paraId="3B97654B" w14:textId="77777777" w:rsidR="009052A2" w:rsidRDefault="009052A2" w:rsidP="009052A2">
      <w:pPr>
        <w:pStyle w:val="code"/>
      </w:pPr>
      <w:r>
        <w:t xml:space="preserve">      "Household ID": "Household1",</w:t>
      </w:r>
    </w:p>
    <w:p w14:paraId="3A15CAB5" w14:textId="77777777" w:rsidR="009052A2" w:rsidRDefault="009052A2" w:rsidP="009052A2">
      <w:pPr>
        <w:pStyle w:val="code"/>
      </w:pPr>
      <w:r>
        <w:t xml:space="preserve">      "People": [</w:t>
      </w:r>
    </w:p>
    <w:p w14:paraId="710E6123" w14:textId="77777777" w:rsidR="009052A2" w:rsidRDefault="009052A2" w:rsidP="009052A2">
      <w:pPr>
        <w:pStyle w:val="code"/>
      </w:pPr>
      <w:r>
        <w:t xml:space="preserve">        {</w:t>
      </w:r>
    </w:p>
    <w:p w14:paraId="4FB15E52" w14:textId="77777777" w:rsidR="009052A2" w:rsidRDefault="009052A2" w:rsidP="009052A2">
      <w:pPr>
        <w:pStyle w:val="code"/>
      </w:pPr>
      <w:r>
        <w:t xml:space="preserve">          "Person ID": "Applicant 1"</w:t>
      </w:r>
    </w:p>
    <w:p w14:paraId="627C4B20" w14:textId="77777777" w:rsidR="009052A2" w:rsidRDefault="009052A2" w:rsidP="009052A2">
      <w:pPr>
        <w:pStyle w:val="code"/>
      </w:pPr>
      <w:r>
        <w:t xml:space="preserve">        }</w:t>
      </w:r>
    </w:p>
    <w:p w14:paraId="555AF493" w14:textId="77777777" w:rsidR="009052A2" w:rsidRDefault="009052A2" w:rsidP="009052A2">
      <w:pPr>
        <w:pStyle w:val="code"/>
      </w:pPr>
      <w:r>
        <w:t xml:space="preserve">      ]</w:t>
      </w:r>
    </w:p>
    <w:p w14:paraId="1D657F1A" w14:textId="77777777" w:rsidR="009052A2" w:rsidRDefault="009052A2" w:rsidP="009052A2">
      <w:pPr>
        <w:pStyle w:val="code"/>
      </w:pPr>
      <w:r>
        <w:t xml:space="preserve">    },</w:t>
      </w:r>
    </w:p>
    <w:p w14:paraId="59C9B7CC" w14:textId="77777777" w:rsidR="009052A2" w:rsidRDefault="009052A2" w:rsidP="009052A2">
      <w:pPr>
        <w:pStyle w:val="code"/>
      </w:pPr>
      <w:r>
        <w:t xml:space="preserve">    {</w:t>
      </w:r>
    </w:p>
    <w:p w14:paraId="2A9D0585" w14:textId="77777777" w:rsidR="009052A2" w:rsidRDefault="009052A2" w:rsidP="009052A2">
      <w:pPr>
        <w:pStyle w:val="code"/>
      </w:pPr>
      <w:r>
        <w:t xml:space="preserve">      "Household ID": "Household2",</w:t>
      </w:r>
    </w:p>
    <w:p w14:paraId="64E9952F" w14:textId="77777777" w:rsidR="009052A2" w:rsidRDefault="009052A2" w:rsidP="009052A2">
      <w:pPr>
        <w:pStyle w:val="code"/>
      </w:pPr>
      <w:r>
        <w:t xml:space="preserve">      "People": [</w:t>
      </w:r>
    </w:p>
    <w:p w14:paraId="700D0C0E" w14:textId="77777777" w:rsidR="009052A2" w:rsidRDefault="009052A2" w:rsidP="009052A2">
      <w:pPr>
        <w:pStyle w:val="code"/>
      </w:pPr>
      <w:r>
        <w:t xml:space="preserve">        {</w:t>
      </w:r>
    </w:p>
    <w:p w14:paraId="3F946913" w14:textId="77777777" w:rsidR="009052A2" w:rsidRDefault="009052A2" w:rsidP="009052A2">
      <w:pPr>
        <w:pStyle w:val="code"/>
      </w:pPr>
      <w:r>
        <w:t xml:space="preserve">          "Person ID": "Applicant 2"</w:t>
      </w:r>
    </w:p>
    <w:p w14:paraId="3B8FDEA3" w14:textId="77777777" w:rsidR="009052A2" w:rsidRDefault="009052A2" w:rsidP="009052A2">
      <w:pPr>
        <w:pStyle w:val="code"/>
      </w:pPr>
      <w:r>
        <w:t xml:space="preserve">        }</w:t>
      </w:r>
    </w:p>
    <w:p w14:paraId="195CD9CD" w14:textId="77777777" w:rsidR="009052A2" w:rsidRDefault="009052A2" w:rsidP="009052A2">
      <w:pPr>
        <w:pStyle w:val="code"/>
      </w:pPr>
      <w:r>
        <w:t xml:space="preserve">      ]</w:t>
      </w:r>
    </w:p>
    <w:p w14:paraId="1A1C44FF" w14:textId="77777777" w:rsidR="009052A2" w:rsidRDefault="009052A2" w:rsidP="009052A2">
      <w:pPr>
        <w:pStyle w:val="code"/>
      </w:pPr>
      <w:r>
        <w:t xml:space="preserve">    }</w:t>
      </w:r>
    </w:p>
    <w:p w14:paraId="498FB4F7" w14:textId="77777777" w:rsidR="009052A2" w:rsidRDefault="009052A2" w:rsidP="009052A2">
      <w:pPr>
        <w:pStyle w:val="code"/>
      </w:pPr>
      <w:r>
        <w:t xml:space="preserve">  ],</w:t>
      </w:r>
    </w:p>
    <w:p w14:paraId="291E48C4" w14:textId="77777777" w:rsidR="009052A2" w:rsidRDefault="009052A2" w:rsidP="009052A2">
      <w:pPr>
        <w:pStyle w:val="code"/>
      </w:pPr>
      <w:r>
        <w:t xml:space="preserve">  "Tax Returns": [</w:t>
      </w:r>
    </w:p>
    <w:p w14:paraId="09DA434D" w14:textId="77777777" w:rsidR="009052A2" w:rsidRDefault="009052A2" w:rsidP="009052A2">
      <w:pPr>
        <w:pStyle w:val="code"/>
      </w:pPr>
      <w:r>
        <w:t xml:space="preserve">    {</w:t>
      </w:r>
    </w:p>
    <w:p w14:paraId="15548803" w14:textId="77777777" w:rsidR="009052A2" w:rsidRDefault="009052A2" w:rsidP="009052A2">
      <w:pPr>
        <w:pStyle w:val="code"/>
      </w:pPr>
      <w:r>
        <w:t xml:space="preserve">      "Filers": [],</w:t>
      </w:r>
    </w:p>
    <w:p w14:paraId="66F2A6EA" w14:textId="77777777" w:rsidR="009052A2" w:rsidRDefault="009052A2" w:rsidP="009052A2">
      <w:pPr>
        <w:pStyle w:val="code"/>
      </w:pPr>
      <w:r>
        <w:t xml:space="preserve">      "Dependents": []</w:t>
      </w:r>
    </w:p>
    <w:p w14:paraId="05FA5852" w14:textId="77777777" w:rsidR="009052A2" w:rsidRDefault="009052A2" w:rsidP="009052A2">
      <w:pPr>
        <w:pStyle w:val="code"/>
      </w:pPr>
      <w:r>
        <w:t xml:space="preserve">    }</w:t>
      </w:r>
    </w:p>
    <w:p w14:paraId="701AF82F" w14:textId="77777777" w:rsidR="009052A2" w:rsidRDefault="009052A2" w:rsidP="009052A2">
      <w:pPr>
        <w:pStyle w:val="code"/>
      </w:pPr>
      <w:r>
        <w:t xml:space="preserve">  ]</w:t>
      </w:r>
    </w:p>
    <w:p w14:paraId="55B01E55" w14:textId="77777777" w:rsidR="009052A2" w:rsidRDefault="009052A2" w:rsidP="009052A2">
      <w:pPr>
        <w:pStyle w:val="code"/>
      </w:pPr>
      <w:r>
        <w:t>}</w:t>
      </w:r>
    </w:p>
    <w:p w14:paraId="60887513" w14:textId="77777777" w:rsidR="000B58C7" w:rsidRDefault="000B58C7" w:rsidP="00F964F4">
      <w:pPr>
        <w:pStyle w:val="Heading3"/>
      </w:pPr>
      <w:r>
        <w:t>Response</w:t>
      </w:r>
    </w:p>
    <w:p w14:paraId="6E003DB4" w14:textId="77777777" w:rsidR="00F964F4" w:rsidRPr="00F964F4" w:rsidRDefault="00F964F4" w:rsidP="00F964F4"/>
    <w:p w14:paraId="1A4C207F" w14:textId="77777777" w:rsidR="00F964F4" w:rsidRDefault="00F964F4" w:rsidP="00F964F4">
      <w:r>
        <w:t>Sample response:</w:t>
      </w:r>
    </w:p>
    <w:p w14:paraId="75877695" w14:textId="77777777" w:rsidR="00F964F4" w:rsidRDefault="00F964F4" w:rsidP="00F964F4">
      <w:pPr>
        <w:pStyle w:val="code"/>
      </w:pPr>
      <w:r>
        <w:t>{</w:t>
      </w:r>
    </w:p>
    <w:p w14:paraId="68DD3926" w14:textId="77777777" w:rsidR="00F964F4" w:rsidRDefault="00F964F4" w:rsidP="00F964F4">
      <w:pPr>
        <w:pStyle w:val="code"/>
      </w:pPr>
      <w:r>
        <w:t xml:space="preserve">  "Determination Date": "2013-12-16",</w:t>
      </w:r>
    </w:p>
    <w:p w14:paraId="09E64CF0" w14:textId="77777777" w:rsidR="00F964F4" w:rsidRDefault="00F964F4" w:rsidP="00F964F4">
      <w:pPr>
        <w:pStyle w:val="code"/>
      </w:pPr>
      <w:r>
        <w:t xml:space="preserve">  "Applicants": [</w:t>
      </w:r>
    </w:p>
    <w:p w14:paraId="63223667" w14:textId="77777777" w:rsidR="00F964F4" w:rsidRDefault="00F964F4" w:rsidP="00F964F4">
      <w:pPr>
        <w:pStyle w:val="code"/>
      </w:pPr>
      <w:r>
        <w:t xml:space="preserve">    {</w:t>
      </w:r>
    </w:p>
    <w:p w14:paraId="328DF57F" w14:textId="77777777" w:rsidR="00F964F4" w:rsidRDefault="00F964F4" w:rsidP="00F964F4">
      <w:pPr>
        <w:pStyle w:val="code"/>
      </w:pPr>
      <w:r>
        <w:t xml:space="preserve">      "Person ID": "Applicant 1",</w:t>
      </w:r>
    </w:p>
    <w:p w14:paraId="0B0FC814" w14:textId="77777777" w:rsidR="00F964F4" w:rsidRDefault="00F964F4" w:rsidP="00F964F4">
      <w:pPr>
        <w:pStyle w:val="code"/>
      </w:pPr>
      <w:r>
        <w:t xml:space="preserve">      "Medicaid Household": {</w:t>
      </w:r>
    </w:p>
    <w:p w14:paraId="777B70EB" w14:textId="77777777" w:rsidR="00F964F4" w:rsidRDefault="00F964F4" w:rsidP="00F964F4">
      <w:pPr>
        <w:pStyle w:val="code"/>
      </w:pPr>
      <w:r>
        <w:t xml:space="preserve">        "People": [</w:t>
      </w:r>
    </w:p>
    <w:p w14:paraId="55A7D66A" w14:textId="77777777" w:rsidR="00F964F4" w:rsidRDefault="00F964F4" w:rsidP="00F964F4">
      <w:pPr>
        <w:pStyle w:val="code"/>
      </w:pPr>
      <w:r>
        <w:t xml:space="preserve">          "Applicant 1"</w:t>
      </w:r>
    </w:p>
    <w:p w14:paraId="22D981D7" w14:textId="77777777" w:rsidR="00F964F4" w:rsidRDefault="00F964F4" w:rsidP="00F964F4">
      <w:pPr>
        <w:pStyle w:val="code"/>
      </w:pPr>
      <w:r>
        <w:t xml:space="preserve">        ],</w:t>
      </w:r>
    </w:p>
    <w:p w14:paraId="0D56ED13" w14:textId="77777777" w:rsidR="00F964F4" w:rsidRDefault="00F964F4" w:rsidP="00F964F4">
      <w:pPr>
        <w:pStyle w:val="code"/>
      </w:pPr>
      <w:r>
        <w:t xml:space="preserve">        "MAGI": 25608,</w:t>
      </w:r>
    </w:p>
    <w:p w14:paraId="5AD1AED1" w14:textId="77777777" w:rsidR="00F964F4" w:rsidRDefault="00F964F4" w:rsidP="00F964F4">
      <w:pPr>
        <w:pStyle w:val="code"/>
      </w:pPr>
      <w:r>
        <w:t xml:space="preserve">        "Size": 2</w:t>
      </w:r>
    </w:p>
    <w:p w14:paraId="392C7B9E" w14:textId="77777777" w:rsidR="00F964F4" w:rsidRDefault="00F964F4" w:rsidP="00F964F4">
      <w:pPr>
        <w:pStyle w:val="code"/>
      </w:pPr>
      <w:r>
        <w:t xml:space="preserve">      },</w:t>
      </w:r>
    </w:p>
    <w:p w14:paraId="7A8F2141" w14:textId="77777777" w:rsidR="00F964F4" w:rsidRDefault="00F964F4" w:rsidP="00F964F4">
      <w:pPr>
        <w:pStyle w:val="code"/>
      </w:pPr>
      <w:r>
        <w:t xml:space="preserve">      "Medicaid Eligible": "N",</w:t>
      </w:r>
    </w:p>
    <w:p w14:paraId="5FFBB80B" w14:textId="77777777" w:rsidR="00F964F4" w:rsidRDefault="00F964F4" w:rsidP="00F964F4">
      <w:pPr>
        <w:pStyle w:val="code"/>
      </w:pPr>
      <w:r>
        <w:t xml:space="preserve">      "CHIP Eligible": "N",</w:t>
      </w:r>
    </w:p>
    <w:p w14:paraId="56D05A88" w14:textId="77777777" w:rsidR="00F964F4" w:rsidRDefault="00F964F4" w:rsidP="00F964F4">
      <w:pPr>
        <w:pStyle w:val="code"/>
      </w:pPr>
      <w:r>
        <w:t xml:space="preserve">      "Ineligibility Reason": [</w:t>
      </w:r>
    </w:p>
    <w:p w14:paraId="122DF9C3" w14:textId="77777777" w:rsidR="00F964F4" w:rsidRDefault="00F964F4" w:rsidP="00F964F4">
      <w:pPr>
        <w:pStyle w:val="code"/>
      </w:pPr>
      <w:r>
        <w:t xml:space="preserve">        "Applicant's MAGI above the threshold for category"</w:t>
      </w:r>
    </w:p>
    <w:p w14:paraId="08D365F7" w14:textId="77777777" w:rsidR="00F964F4" w:rsidRDefault="00F964F4" w:rsidP="00F964F4">
      <w:pPr>
        <w:pStyle w:val="code"/>
      </w:pPr>
      <w:r>
        <w:t xml:space="preserve">      ],</w:t>
      </w:r>
    </w:p>
    <w:p w14:paraId="30FB6A15" w14:textId="77777777" w:rsidR="00F964F4" w:rsidRDefault="00F964F4" w:rsidP="00F964F4">
      <w:pPr>
        <w:pStyle w:val="code"/>
      </w:pPr>
      <w:r>
        <w:t xml:space="preserve">      "Non-MAGI Referral": "Y",</w:t>
      </w:r>
    </w:p>
    <w:p w14:paraId="382167B2" w14:textId="77777777" w:rsidR="00F964F4" w:rsidRDefault="00F964F4" w:rsidP="00F964F4">
      <w:pPr>
        <w:pStyle w:val="code"/>
      </w:pPr>
      <w:r>
        <w:t xml:space="preserve">      "CHIP Ineligibility Reason": [</w:t>
      </w:r>
    </w:p>
    <w:p w14:paraId="7493D6C0" w14:textId="77777777" w:rsidR="00F964F4" w:rsidRDefault="00F964F4" w:rsidP="00F964F4">
      <w:pPr>
        <w:pStyle w:val="code"/>
      </w:pPr>
      <w:r>
        <w:t xml:space="preserve">        "Applicant did not meet the requirements for any CHIP category",</w:t>
      </w:r>
    </w:p>
    <w:p w14:paraId="66A281B4" w14:textId="77777777" w:rsidR="00F964F4" w:rsidRDefault="00F964F4" w:rsidP="00F964F4">
      <w:pPr>
        <w:pStyle w:val="code"/>
      </w:pPr>
      <w:r>
        <w:t xml:space="preserve">        "Applicant not eligible under state health benefits rule",</w:t>
      </w:r>
    </w:p>
    <w:p w14:paraId="0356BD45" w14:textId="77777777" w:rsidR="00F964F4" w:rsidRDefault="00F964F4" w:rsidP="00F964F4">
      <w:pPr>
        <w:pStyle w:val="code"/>
      </w:pPr>
      <w:r>
        <w:t xml:space="preserve">        "Applicant is incarcerated"</w:t>
      </w:r>
    </w:p>
    <w:p w14:paraId="31A7C29B" w14:textId="77777777" w:rsidR="00F964F4" w:rsidRDefault="00F964F4" w:rsidP="00F964F4">
      <w:pPr>
        <w:pStyle w:val="code"/>
      </w:pPr>
      <w:r>
        <w:t xml:space="preserve">      ],</w:t>
      </w:r>
    </w:p>
    <w:p w14:paraId="0BE1732D" w14:textId="77777777" w:rsidR="00F964F4" w:rsidRDefault="00F964F4" w:rsidP="00F964F4">
      <w:pPr>
        <w:pStyle w:val="code"/>
      </w:pPr>
      <w:r>
        <w:t xml:space="preserve">      "Category": "Pregnancy Category",</w:t>
      </w:r>
    </w:p>
    <w:p w14:paraId="630C4808" w14:textId="77777777" w:rsidR="00F964F4" w:rsidRDefault="00F964F4" w:rsidP="00F964F4">
      <w:pPr>
        <w:pStyle w:val="code"/>
      </w:pPr>
      <w:r>
        <w:t xml:space="preserve">      "Category Threshold": 21403,</w:t>
      </w:r>
    </w:p>
    <w:p w14:paraId="69344E12" w14:textId="77777777" w:rsidR="00F964F4" w:rsidRDefault="00F964F4" w:rsidP="00F964F4">
      <w:pPr>
        <w:pStyle w:val="code"/>
      </w:pPr>
      <w:r>
        <w:t xml:space="preserve">      "CHIP Category": "None",</w:t>
      </w:r>
    </w:p>
    <w:p w14:paraId="16A3E959" w14:textId="77777777" w:rsidR="00F964F4" w:rsidRDefault="00F964F4" w:rsidP="00F964F4">
      <w:pPr>
        <w:pStyle w:val="code"/>
      </w:pPr>
      <w:r>
        <w:t xml:space="preserve">      "CHIP Category Threshold": 0,</w:t>
      </w:r>
    </w:p>
    <w:p w14:paraId="293BC8E2" w14:textId="77777777" w:rsidR="00F964F4" w:rsidRDefault="00F964F4" w:rsidP="00F964F4">
      <w:pPr>
        <w:pStyle w:val="code"/>
      </w:pPr>
      <w:r>
        <w:t xml:space="preserve">      "Determinations": {</w:t>
      </w:r>
    </w:p>
    <w:p w14:paraId="75965FDD" w14:textId="77777777" w:rsidR="00F964F4" w:rsidRDefault="00F964F4" w:rsidP="00F964F4">
      <w:pPr>
        <w:pStyle w:val="code"/>
      </w:pPr>
      <w:r>
        <w:t xml:space="preserve">        "Residency": {</w:t>
      </w:r>
    </w:p>
    <w:p w14:paraId="24E8925B" w14:textId="77777777" w:rsidR="00F964F4" w:rsidRDefault="00F964F4" w:rsidP="00F964F4">
      <w:pPr>
        <w:pStyle w:val="code"/>
      </w:pPr>
      <w:r>
        <w:t xml:space="preserve">          "Indicator": "Y"</w:t>
      </w:r>
    </w:p>
    <w:p w14:paraId="09436449" w14:textId="77777777" w:rsidR="00F964F4" w:rsidRDefault="00F964F4" w:rsidP="00F964F4">
      <w:pPr>
        <w:pStyle w:val="code"/>
      </w:pPr>
      <w:r>
        <w:t xml:space="preserve">        },</w:t>
      </w:r>
    </w:p>
    <w:p w14:paraId="796AF2F9" w14:textId="77777777" w:rsidR="00F964F4" w:rsidRDefault="00F964F4" w:rsidP="00F964F4">
      <w:pPr>
        <w:pStyle w:val="code"/>
      </w:pPr>
      <w:r>
        <w:t xml:space="preserve">        "Adult Group Category": {</w:t>
      </w:r>
    </w:p>
    <w:p w14:paraId="16F82BFA" w14:textId="77777777" w:rsidR="00F964F4" w:rsidRDefault="00F964F4" w:rsidP="00F964F4">
      <w:pPr>
        <w:pStyle w:val="code"/>
      </w:pPr>
      <w:r>
        <w:t xml:space="preserve">          "Indicator": "X"</w:t>
      </w:r>
    </w:p>
    <w:p w14:paraId="49BBD07D" w14:textId="77777777" w:rsidR="00F964F4" w:rsidRDefault="00F964F4" w:rsidP="00F964F4">
      <w:pPr>
        <w:pStyle w:val="code"/>
      </w:pPr>
      <w:r>
        <w:t xml:space="preserve">        },</w:t>
      </w:r>
    </w:p>
    <w:p w14:paraId="453A2DDE" w14:textId="77777777" w:rsidR="00F964F4" w:rsidRDefault="00F964F4" w:rsidP="00F964F4">
      <w:pPr>
        <w:pStyle w:val="code"/>
      </w:pPr>
      <w:r>
        <w:t xml:space="preserve">        "Parent Caretaker Category": {</w:t>
      </w:r>
    </w:p>
    <w:p w14:paraId="63FE6B0C" w14:textId="77777777" w:rsidR="00F964F4" w:rsidRDefault="00F964F4" w:rsidP="00F964F4">
      <w:pPr>
        <w:pStyle w:val="code"/>
      </w:pPr>
      <w:r>
        <w:t xml:space="preserve">          "Indicator": "N",</w:t>
      </w:r>
    </w:p>
    <w:p w14:paraId="325D9D8D" w14:textId="77777777" w:rsidR="00F964F4" w:rsidRDefault="00F964F4" w:rsidP="00F964F4">
      <w:pPr>
        <w:pStyle w:val="code"/>
      </w:pPr>
      <w:r>
        <w:t xml:space="preserve">          "Ineligibility Code": 146,</w:t>
      </w:r>
    </w:p>
    <w:p w14:paraId="4C71FD2B" w14:textId="77777777" w:rsidR="00F964F4" w:rsidRDefault="00F964F4" w:rsidP="00F964F4">
      <w:pPr>
        <w:pStyle w:val="code"/>
      </w:pPr>
      <w:r>
        <w:t xml:space="preserve">          "Ineligibility Reason": "No child met all criteria for parent caretaker category"</w:t>
      </w:r>
    </w:p>
    <w:p w14:paraId="4C0A3762" w14:textId="77777777" w:rsidR="00F964F4" w:rsidRDefault="00F964F4" w:rsidP="00F964F4">
      <w:pPr>
        <w:pStyle w:val="code"/>
      </w:pPr>
      <w:r>
        <w:t xml:space="preserve">        },</w:t>
      </w:r>
    </w:p>
    <w:p w14:paraId="3EFB7F7F" w14:textId="77777777" w:rsidR="00F964F4" w:rsidRDefault="00F964F4" w:rsidP="00F964F4">
      <w:pPr>
        <w:pStyle w:val="code"/>
      </w:pPr>
      <w:r>
        <w:t xml:space="preserve">        "Pregnancy Category": {</w:t>
      </w:r>
    </w:p>
    <w:p w14:paraId="5156FD42" w14:textId="77777777" w:rsidR="00F964F4" w:rsidRDefault="00F964F4" w:rsidP="00F964F4">
      <w:pPr>
        <w:pStyle w:val="code"/>
      </w:pPr>
      <w:r>
        <w:t xml:space="preserve">          "Indicator": "Y"</w:t>
      </w:r>
    </w:p>
    <w:p w14:paraId="113EA9D1" w14:textId="77777777" w:rsidR="00F964F4" w:rsidRDefault="00F964F4" w:rsidP="00F964F4">
      <w:pPr>
        <w:pStyle w:val="code"/>
      </w:pPr>
      <w:r>
        <w:t xml:space="preserve">        },</w:t>
      </w:r>
    </w:p>
    <w:p w14:paraId="2C056C6D" w14:textId="77777777" w:rsidR="00F964F4" w:rsidRDefault="00F964F4" w:rsidP="00F964F4">
      <w:pPr>
        <w:pStyle w:val="code"/>
      </w:pPr>
      <w:r>
        <w:t xml:space="preserve">        "Child Category": {</w:t>
      </w:r>
    </w:p>
    <w:p w14:paraId="671D5F99" w14:textId="77777777" w:rsidR="00F964F4" w:rsidRDefault="00F964F4" w:rsidP="00F964F4">
      <w:pPr>
        <w:pStyle w:val="code"/>
      </w:pPr>
      <w:r>
        <w:t xml:space="preserve">          "Indicator": "N",</w:t>
      </w:r>
    </w:p>
    <w:p w14:paraId="6CE94DCA" w14:textId="77777777" w:rsidR="00F964F4" w:rsidRDefault="00F964F4" w:rsidP="00F964F4">
      <w:pPr>
        <w:pStyle w:val="code"/>
      </w:pPr>
      <w:r>
        <w:t xml:space="preserve">          "Ineligibility Code": 115,</w:t>
      </w:r>
    </w:p>
    <w:p w14:paraId="4D5A3D16" w14:textId="77777777" w:rsidR="00F964F4" w:rsidRDefault="00F964F4" w:rsidP="00F964F4">
      <w:pPr>
        <w:pStyle w:val="code"/>
      </w:pPr>
      <w:r>
        <w:t xml:space="preserve">          "Ineligibility Reason": "Applicant is 19 years of age or older and the state does not cover young adults under age 20 or 21"</w:t>
      </w:r>
    </w:p>
    <w:p w14:paraId="19E654D4" w14:textId="77777777" w:rsidR="00F964F4" w:rsidRDefault="00F964F4" w:rsidP="00F964F4">
      <w:pPr>
        <w:pStyle w:val="code"/>
      </w:pPr>
      <w:r>
        <w:t xml:space="preserve">        },</w:t>
      </w:r>
    </w:p>
    <w:p w14:paraId="345108B5" w14:textId="77777777" w:rsidR="00F964F4" w:rsidRDefault="00F964F4" w:rsidP="00F964F4">
      <w:pPr>
        <w:pStyle w:val="code"/>
      </w:pPr>
      <w:r>
        <w:t xml:space="preserve">        "Optional Targeted Low Income Child": {</w:t>
      </w:r>
    </w:p>
    <w:p w14:paraId="23C7CA5E" w14:textId="77777777" w:rsidR="00F964F4" w:rsidRDefault="00F964F4" w:rsidP="00F964F4">
      <w:pPr>
        <w:pStyle w:val="code"/>
      </w:pPr>
      <w:r>
        <w:t xml:space="preserve">          "Indicator": "X"</w:t>
      </w:r>
    </w:p>
    <w:p w14:paraId="42AB3DFB" w14:textId="77777777" w:rsidR="00F964F4" w:rsidRDefault="00F964F4" w:rsidP="00F964F4">
      <w:pPr>
        <w:pStyle w:val="code"/>
      </w:pPr>
      <w:r>
        <w:t xml:space="preserve">        },</w:t>
      </w:r>
    </w:p>
    <w:p w14:paraId="3E75AB1D" w14:textId="77777777" w:rsidR="00F964F4" w:rsidRDefault="00F964F4" w:rsidP="00F964F4">
      <w:pPr>
        <w:pStyle w:val="code"/>
      </w:pPr>
      <w:r>
        <w:t xml:space="preserve">        "CHIP Targeted Low Income Child": {</w:t>
      </w:r>
    </w:p>
    <w:p w14:paraId="433244B6" w14:textId="77777777" w:rsidR="00F964F4" w:rsidRDefault="00F964F4" w:rsidP="00F964F4">
      <w:pPr>
        <w:pStyle w:val="code"/>
      </w:pPr>
      <w:r>
        <w:t xml:space="preserve">          "Indicator": "N",</w:t>
      </w:r>
    </w:p>
    <w:p w14:paraId="7A82D766" w14:textId="77777777" w:rsidR="00F964F4" w:rsidRDefault="00F964F4" w:rsidP="00F964F4">
      <w:pPr>
        <w:pStyle w:val="code"/>
      </w:pPr>
      <w:r>
        <w:t xml:space="preserve">          "Ineligibility Code": 127,</w:t>
      </w:r>
    </w:p>
    <w:p w14:paraId="088E69BB" w14:textId="77777777" w:rsidR="00F964F4" w:rsidRDefault="00F964F4" w:rsidP="00F964F4">
      <w:pPr>
        <w:pStyle w:val="code"/>
      </w:pPr>
      <w:r>
        <w:t xml:space="preserve">          "Ineligibility Reason": "Applicant's age is not within the allowed age range"</w:t>
      </w:r>
    </w:p>
    <w:p w14:paraId="5A7AE035" w14:textId="77777777" w:rsidR="00F964F4" w:rsidRDefault="00F964F4" w:rsidP="00F964F4">
      <w:pPr>
        <w:pStyle w:val="code"/>
      </w:pPr>
      <w:r>
        <w:t xml:space="preserve">        },</w:t>
      </w:r>
    </w:p>
    <w:p w14:paraId="36F830B7" w14:textId="77777777" w:rsidR="00F964F4" w:rsidRDefault="00F964F4" w:rsidP="00F964F4">
      <w:pPr>
        <w:pStyle w:val="code"/>
      </w:pPr>
      <w:r>
        <w:t xml:space="preserve">        "Unborn Child": {</w:t>
      </w:r>
    </w:p>
    <w:p w14:paraId="6A719FB0" w14:textId="77777777" w:rsidR="00F964F4" w:rsidRDefault="00F964F4" w:rsidP="00F964F4">
      <w:pPr>
        <w:pStyle w:val="code"/>
      </w:pPr>
      <w:r>
        <w:t xml:space="preserve">          "Indicator": "X"</w:t>
      </w:r>
    </w:p>
    <w:p w14:paraId="24082085" w14:textId="77777777" w:rsidR="00F964F4" w:rsidRDefault="00F964F4" w:rsidP="00F964F4">
      <w:pPr>
        <w:pStyle w:val="code"/>
      </w:pPr>
      <w:r>
        <w:t xml:space="preserve">        },</w:t>
      </w:r>
    </w:p>
    <w:p w14:paraId="66D45246" w14:textId="77777777" w:rsidR="00F964F4" w:rsidRDefault="00F964F4" w:rsidP="00F964F4">
      <w:pPr>
        <w:pStyle w:val="code"/>
      </w:pPr>
      <w:r>
        <w:t xml:space="preserve">        "Income Medicaid Eligible": {</w:t>
      </w:r>
    </w:p>
    <w:p w14:paraId="7A653DF7" w14:textId="77777777" w:rsidR="00F964F4" w:rsidRDefault="00F964F4" w:rsidP="00F964F4">
      <w:pPr>
        <w:pStyle w:val="code"/>
      </w:pPr>
      <w:r>
        <w:t xml:space="preserve">          "Indicator": "N",</w:t>
      </w:r>
    </w:p>
    <w:p w14:paraId="19071436" w14:textId="77777777" w:rsidR="00F964F4" w:rsidRDefault="00F964F4" w:rsidP="00F964F4">
      <w:pPr>
        <w:pStyle w:val="code"/>
      </w:pPr>
      <w:r>
        <w:t xml:space="preserve">          "Ineligibility Code": 402,</w:t>
      </w:r>
    </w:p>
    <w:p w14:paraId="3F9F0940" w14:textId="77777777" w:rsidR="00F964F4" w:rsidRDefault="00F964F4" w:rsidP="00F964F4">
      <w:pPr>
        <w:pStyle w:val="code"/>
      </w:pPr>
      <w:r>
        <w:t xml:space="preserve">          "Ineligibility Reason": "Applicant's income is greater than the threshold for all eligible categories"</w:t>
      </w:r>
    </w:p>
    <w:p w14:paraId="5332A77A" w14:textId="77777777" w:rsidR="00F964F4" w:rsidRDefault="00F964F4" w:rsidP="00F964F4">
      <w:pPr>
        <w:pStyle w:val="code"/>
      </w:pPr>
      <w:r>
        <w:t xml:space="preserve">        },</w:t>
      </w:r>
    </w:p>
    <w:p w14:paraId="594FDB3F" w14:textId="77777777" w:rsidR="00F964F4" w:rsidRDefault="00F964F4" w:rsidP="00F964F4">
      <w:pPr>
        <w:pStyle w:val="code"/>
      </w:pPr>
      <w:r>
        <w:t xml:space="preserve">        "Income CHIP Eligible": {</w:t>
      </w:r>
    </w:p>
    <w:p w14:paraId="679AD740" w14:textId="77777777" w:rsidR="00F964F4" w:rsidRDefault="00F964F4" w:rsidP="00F964F4">
      <w:pPr>
        <w:pStyle w:val="code"/>
      </w:pPr>
      <w:r>
        <w:t xml:space="preserve">          "Indicator": "N",</w:t>
      </w:r>
    </w:p>
    <w:p w14:paraId="3A40AA83" w14:textId="77777777" w:rsidR="00F964F4" w:rsidRDefault="00F964F4" w:rsidP="00F964F4">
      <w:pPr>
        <w:pStyle w:val="code"/>
      </w:pPr>
      <w:r>
        <w:t xml:space="preserve">          "Ineligibility Code": 401,</w:t>
      </w:r>
    </w:p>
    <w:p w14:paraId="5DDA2B85" w14:textId="77777777" w:rsidR="00F964F4" w:rsidRDefault="00F964F4" w:rsidP="00F964F4">
      <w:pPr>
        <w:pStyle w:val="code"/>
      </w:pPr>
      <w:r>
        <w:t xml:space="preserve">          "Ineligibility Reason": "Applicant did not meet the requirements for any eligibility category"</w:t>
      </w:r>
    </w:p>
    <w:p w14:paraId="15C4758B" w14:textId="77777777" w:rsidR="00F964F4" w:rsidRDefault="00F964F4" w:rsidP="00F964F4">
      <w:pPr>
        <w:pStyle w:val="code"/>
      </w:pPr>
      <w:r>
        <w:t xml:space="preserve">        },</w:t>
      </w:r>
    </w:p>
    <w:p w14:paraId="2CDE2260" w14:textId="77777777" w:rsidR="00F964F4" w:rsidRDefault="00F964F4" w:rsidP="00F964F4">
      <w:pPr>
        <w:pStyle w:val="code"/>
      </w:pPr>
      <w:r>
        <w:t xml:space="preserve">        "CHIPRA 214": {</w:t>
      </w:r>
    </w:p>
    <w:p w14:paraId="60D97E49" w14:textId="77777777" w:rsidR="00F964F4" w:rsidRDefault="00F964F4" w:rsidP="00F964F4">
      <w:pPr>
        <w:pStyle w:val="code"/>
      </w:pPr>
      <w:r>
        <w:t xml:space="preserve">          "Indicator": "X"</w:t>
      </w:r>
    </w:p>
    <w:p w14:paraId="12CEA651" w14:textId="77777777" w:rsidR="00F964F4" w:rsidRDefault="00F964F4" w:rsidP="00F964F4">
      <w:pPr>
        <w:pStyle w:val="code"/>
      </w:pPr>
      <w:r>
        <w:t xml:space="preserve">        },</w:t>
      </w:r>
    </w:p>
    <w:p w14:paraId="1CCF2534" w14:textId="77777777" w:rsidR="00F964F4" w:rsidRDefault="00F964F4" w:rsidP="00F964F4">
      <w:pPr>
        <w:pStyle w:val="code"/>
      </w:pPr>
      <w:r>
        <w:t xml:space="preserve">        "Trafficking Victim": {</w:t>
      </w:r>
    </w:p>
    <w:p w14:paraId="51D30312" w14:textId="77777777" w:rsidR="00F964F4" w:rsidRDefault="00F964F4" w:rsidP="00F964F4">
      <w:pPr>
        <w:pStyle w:val="code"/>
      </w:pPr>
      <w:r>
        <w:t xml:space="preserve">          "Indicator": "X"</w:t>
      </w:r>
    </w:p>
    <w:p w14:paraId="2729B8CF" w14:textId="77777777" w:rsidR="00F964F4" w:rsidRDefault="00F964F4" w:rsidP="00F964F4">
      <w:pPr>
        <w:pStyle w:val="code"/>
      </w:pPr>
      <w:r>
        <w:t xml:space="preserve">        },</w:t>
      </w:r>
    </w:p>
    <w:p w14:paraId="06A3ACED" w14:textId="77777777" w:rsidR="00F964F4" w:rsidRDefault="00F964F4" w:rsidP="00F964F4">
      <w:pPr>
        <w:pStyle w:val="code"/>
      </w:pPr>
      <w:r>
        <w:t xml:space="preserve">        "Seven Year Limit": {</w:t>
      </w:r>
    </w:p>
    <w:p w14:paraId="502DBDC3" w14:textId="77777777" w:rsidR="00F964F4" w:rsidRDefault="00F964F4" w:rsidP="00F964F4">
      <w:pPr>
        <w:pStyle w:val="code"/>
      </w:pPr>
      <w:r>
        <w:t xml:space="preserve">          "Indicator": "X"</w:t>
      </w:r>
    </w:p>
    <w:p w14:paraId="05D5CE7D" w14:textId="77777777" w:rsidR="00F964F4" w:rsidRDefault="00F964F4" w:rsidP="00F964F4">
      <w:pPr>
        <w:pStyle w:val="code"/>
      </w:pPr>
      <w:r>
        <w:t xml:space="preserve">        },</w:t>
      </w:r>
    </w:p>
    <w:p w14:paraId="765F536B" w14:textId="77777777" w:rsidR="00F964F4" w:rsidRDefault="00F964F4" w:rsidP="00F964F4">
      <w:pPr>
        <w:pStyle w:val="code"/>
      </w:pPr>
      <w:r>
        <w:t xml:space="preserve">        "Five Year Bar": {</w:t>
      </w:r>
    </w:p>
    <w:p w14:paraId="4210310C" w14:textId="77777777" w:rsidR="00F964F4" w:rsidRDefault="00F964F4" w:rsidP="00F964F4">
      <w:pPr>
        <w:pStyle w:val="code"/>
      </w:pPr>
      <w:r>
        <w:t xml:space="preserve">          "Indicator": "X"</w:t>
      </w:r>
    </w:p>
    <w:p w14:paraId="023678E6" w14:textId="77777777" w:rsidR="00F964F4" w:rsidRDefault="00F964F4" w:rsidP="00F964F4">
      <w:pPr>
        <w:pStyle w:val="code"/>
      </w:pPr>
      <w:r>
        <w:t xml:space="preserve">        },</w:t>
      </w:r>
    </w:p>
    <w:p w14:paraId="7EC8B35E" w14:textId="77777777" w:rsidR="00F964F4" w:rsidRDefault="00F964F4" w:rsidP="00F964F4">
      <w:pPr>
        <w:pStyle w:val="code"/>
      </w:pPr>
      <w:r>
        <w:t xml:space="preserve">        "Title II Work Quarters Met": {</w:t>
      </w:r>
    </w:p>
    <w:p w14:paraId="7496169B" w14:textId="77777777" w:rsidR="00F964F4" w:rsidRDefault="00F964F4" w:rsidP="00F964F4">
      <w:pPr>
        <w:pStyle w:val="code"/>
      </w:pPr>
      <w:r>
        <w:t xml:space="preserve">          "Indicator": "X"</w:t>
      </w:r>
    </w:p>
    <w:p w14:paraId="3CEE3A03" w14:textId="77777777" w:rsidR="00F964F4" w:rsidRDefault="00F964F4" w:rsidP="00F964F4">
      <w:pPr>
        <w:pStyle w:val="code"/>
      </w:pPr>
      <w:r>
        <w:t xml:space="preserve">        },</w:t>
      </w:r>
    </w:p>
    <w:p w14:paraId="1A3448C1" w14:textId="77777777" w:rsidR="00F964F4" w:rsidRDefault="00F964F4" w:rsidP="00F964F4">
      <w:pPr>
        <w:pStyle w:val="code"/>
      </w:pPr>
      <w:r>
        <w:t xml:space="preserve">        "Medicaid Citizen Or Immigrant": {</w:t>
      </w:r>
    </w:p>
    <w:p w14:paraId="62D7C869" w14:textId="77777777" w:rsidR="00F964F4" w:rsidRDefault="00F964F4" w:rsidP="00F964F4">
      <w:pPr>
        <w:pStyle w:val="code"/>
      </w:pPr>
      <w:r>
        <w:t xml:space="preserve">          "Indicator": "Y"</w:t>
      </w:r>
    </w:p>
    <w:p w14:paraId="0B305C1C" w14:textId="77777777" w:rsidR="00F964F4" w:rsidRDefault="00F964F4" w:rsidP="00F964F4">
      <w:pPr>
        <w:pStyle w:val="code"/>
      </w:pPr>
      <w:r>
        <w:t xml:space="preserve">        },</w:t>
      </w:r>
    </w:p>
    <w:p w14:paraId="594A4A3A" w14:textId="77777777" w:rsidR="00F964F4" w:rsidRDefault="00F964F4" w:rsidP="00F964F4">
      <w:pPr>
        <w:pStyle w:val="code"/>
      </w:pPr>
      <w:r>
        <w:t xml:space="preserve">        "Former Foster Care Category": {</w:t>
      </w:r>
    </w:p>
    <w:p w14:paraId="120E8BC8" w14:textId="77777777" w:rsidR="00F964F4" w:rsidRDefault="00F964F4" w:rsidP="00F964F4">
      <w:pPr>
        <w:pStyle w:val="code"/>
      </w:pPr>
      <w:r>
        <w:t xml:space="preserve">          "Indicator": "N",</w:t>
      </w:r>
    </w:p>
    <w:p w14:paraId="53154309" w14:textId="77777777" w:rsidR="00F964F4" w:rsidRDefault="00F964F4" w:rsidP="00F964F4">
      <w:pPr>
        <w:pStyle w:val="code"/>
      </w:pPr>
      <w:r>
        <w:t xml:space="preserve">          "Ineligibility Code": 126,</w:t>
      </w:r>
    </w:p>
    <w:p w14:paraId="71B97FC4" w14:textId="77777777" w:rsidR="00F964F4" w:rsidRDefault="00F964F4" w:rsidP="00F964F4">
      <w:pPr>
        <w:pStyle w:val="code"/>
      </w:pPr>
      <w:r>
        <w:t xml:space="preserve">          "Ineligibility Reason": "Applicant's age is greater than or equal to 26"</w:t>
      </w:r>
    </w:p>
    <w:p w14:paraId="746777B0" w14:textId="77777777" w:rsidR="00F964F4" w:rsidRDefault="00F964F4" w:rsidP="00F964F4">
      <w:pPr>
        <w:pStyle w:val="code"/>
      </w:pPr>
      <w:r>
        <w:t xml:space="preserve">        },</w:t>
      </w:r>
    </w:p>
    <w:p w14:paraId="406793F2" w14:textId="77777777" w:rsidR="00F964F4" w:rsidRDefault="00F964F4" w:rsidP="00F964F4">
      <w:pPr>
        <w:pStyle w:val="code"/>
      </w:pPr>
      <w:r>
        <w:t xml:space="preserve">        "Work Quarters Override Income": {</w:t>
      </w:r>
    </w:p>
    <w:p w14:paraId="60A3923D" w14:textId="77777777" w:rsidR="00F964F4" w:rsidRDefault="00F964F4" w:rsidP="00F964F4">
      <w:pPr>
        <w:pStyle w:val="code"/>
      </w:pPr>
      <w:r>
        <w:t xml:space="preserve">          "Indicator": "N",</w:t>
      </w:r>
    </w:p>
    <w:p w14:paraId="7E2E1A81" w14:textId="77777777" w:rsidR="00F964F4" w:rsidRDefault="00F964F4" w:rsidP="00F964F4">
      <w:pPr>
        <w:pStyle w:val="code"/>
      </w:pPr>
      <w:r>
        <w:t xml:space="preserve">          "Ineligibility Code": 340,</w:t>
      </w:r>
    </w:p>
    <w:p w14:paraId="49BBB9BA" w14:textId="77777777" w:rsidR="00F964F4" w:rsidRDefault="00F964F4" w:rsidP="00F964F4">
      <w:pPr>
        <w:pStyle w:val="code"/>
      </w:pPr>
      <w:r>
        <w:t xml:space="preserve">          "Ineligibility Reason": "Income is greater than 100% FPL"</w:t>
      </w:r>
    </w:p>
    <w:p w14:paraId="41D0FFF1" w14:textId="77777777" w:rsidR="00F964F4" w:rsidRDefault="00F964F4" w:rsidP="00F964F4">
      <w:pPr>
        <w:pStyle w:val="code"/>
      </w:pPr>
      <w:r>
        <w:t xml:space="preserve">        },</w:t>
      </w:r>
    </w:p>
    <w:p w14:paraId="09F7A58F" w14:textId="77777777" w:rsidR="00F964F4" w:rsidRDefault="00F964F4" w:rsidP="00F964F4">
      <w:pPr>
        <w:pStyle w:val="code"/>
      </w:pPr>
      <w:r>
        <w:t xml:space="preserve">        "State Health Benefits CHIP": {</w:t>
      </w:r>
    </w:p>
    <w:p w14:paraId="7C970CBA" w14:textId="77777777" w:rsidR="00F964F4" w:rsidRDefault="00F964F4" w:rsidP="00F964F4">
      <w:pPr>
        <w:pStyle w:val="code"/>
      </w:pPr>
      <w:r>
        <w:t xml:space="preserve">          "Indicator": "N",</w:t>
      </w:r>
    </w:p>
    <w:p w14:paraId="49D03B19" w14:textId="77777777" w:rsidR="00F964F4" w:rsidRDefault="00F964F4" w:rsidP="00F964F4">
      <w:pPr>
        <w:pStyle w:val="code"/>
      </w:pPr>
      <w:r>
        <w:t xml:space="preserve">          "Ineligibility Code": 155,</w:t>
      </w:r>
    </w:p>
    <w:p w14:paraId="54780DEA" w14:textId="77777777" w:rsidR="00F964F4" w:rsidRDefault="00F964F4" w:rsidP="00F964F4">
      <w:pPr>
        <w:pStyle w:val="code"/>
      </w:pPr>
      <w:r>
        <w:t xml:space="preserve">          "Ineligibility Reason": "State does not provide CHIP to applicants with access to state health insurance"</w:t>
      </w:r>
    </w:p>
    <w:p w14:paraId="1CBAB010" w14:textId="77777777" w:rsidR="00F964F4" w:rsidRDefault="00F964F4" w:rsidP="00F964F4">
      <w:pPr>
        <w:pStyle w:val="code"/>
      </w:pPr>
      <w:r>
        <w:t xml:space="preserve">        },</w:t>
      </w:r>
    </w:p>
    <w:p w14:paraId="4101186D" w14:textId="77777777" w:rsidR="00F964F4" w:rsidRDefault="00F964F4" w:rsidP="00F964F4">
      <w:pPr>
        <w:pStyle w:val="code"/>
      </w:pPr>
      <w:r>
        <w:t xml:space="preserve">        "CHIP Waiting Period Satisfied": {</w:t>
      </w:r>
    </w:p>
    <w:p w14:paraId="6212D36E" w14:textId="77777777" w:rsidR="00F964F4" w:rsidRDefault="00F964F4" w:rsidP="00F964F4">
      <w:pPr>
        <w:pStyle w:val="code"/>
      </w:pPr>
      <w:r>
        <w:t xml:space="preserve">          "Indicator": "X"</w:t>
      </w:r>
    </w:p>
    <w:p w14:paraId="074607E5" w14:textId="77777777" w:rsidR="00F964F4" w:rsidRDefault="00F964F4" w:rsidP="00F964F4">
      <w:pPr>
        <w:pStyle w:val="code"/>
      </w:pPr>
      <w:r>
        <w:t xml:space="preserve">        },</w:t>
      </w:r>
    </w:p>
    <w:p w14:paraId="24A98302" w14:textId="77777777" w:rsidR="00F964F4" w:rsidRDefault="00F964F4" w:rsidP="00F964F4">
      <w:pPr>
        <w:pStyle w:val="code"/>
      </w:pPr>
      <w:r>
        <w:t xml:space="preserve">        "Dependent Child Covered": {</w:t>
      </w:r>
    </w:p>
    <w:p w14:paraId="16139AA7" w14:textId="77777777" w:rsidR="00F964F4" w:rsidRDefault="00F964F4" w:rsidP="00F964F4">
      <w:pPr>
        <w:pStyle w:val="code"/>
      </w:pPr>
      <w:r>
        <w:t xml:space="preserve">          "Indicator": "X"</w:t>
      </w:r>
    </w:p>
    <w:p w14:paraId="0920B19E" w14:textId="77777777" w:rsidR="00F964F4" w:rsidRDefault="00F964F4" w:rsidP="00F964F4">
      <w:pPr>
        <w:pStyle w:val="code"/>
      </w:pPr>
      <w:r>
        <w:t xml:space="preserve">        },</w:t>
      </w:r>
    </w:p>
    <w:p w14:paraId="464AAFAC" w14:textId="77777777" w:rsidR="00F964F4" w:rsidRDefault="00F964F4" w:rsidP="00F964F4">
      <w:pPr>
        <w:pStyle w:val="code"/>
      </w:pPr>
      <w:r>
        <w:t xml:space="preserve">        "Medicaid Non-MAGI Referral": {</w:t>
      </w:r>
    </w:p>
    <w:p w14:paraId="3A4238F2" w14:textId="77777777" w:rsidR="00F964F4" w:rsidRDefault="00F964F4" w:rsidP="00F964F4">
      <w:pPr>
        <w:pStyle w:val="code"/>
      </w:pPr>
      <w:r>
        <w:t xml:space="preserve">          "Indicator": "Y"</w:t>
      </w:r>
    </w:p>
    <w:p w14:paraId="198F5F21" w14:textId="77777777" w:rsidR="00F964F4" w:rsidRDefault="00F964F4" w:rsidP="00F964F4">
      <w:pPr>
        <w:pStyle w:val="code"/>
      </w:pPr>
      <w:r>
        <w:t xml:space="preserve">        },</w:t>
      </w:r>
    </w:p>
    <w:p w14:paraId="2C4125D8" w14:textId="77777777" w:rsidR="00F964F4" w:rsidRDefault="00F964F4" w:rsidP="00F964F4">
      <w:pPr>
        <w:pStyle w:val="code"/>
      </w:pPr>
      <w:r>
        <w:t xml:space="preserve">        "Emergency Medicaid": {</w:t>
      </w:r>
    </w:p>
    <w:p w14:paraId="5A55936D" w14:textId="77777777" w:rsidR="00F964F4" w:rsidRDefault="00F964F4" w:rsidP="00F964F4">
      <w:pPr>
        <w:pStyle w:val="code"/>
      </w:pPr>
      <w:r>
        <w:t xml:space="preserve">          "Indicator": "N",</w:t>
      </w:r>
    </w:p>
    <w:p w14:paraId="2005B323" w14:textId="77777777" w:rsidR="00F964F4" w:rsidRDefault="00F964F4" w:rsidP="00F964F4">
      <w:pPr>
        <w:pStyle w:val="code"/>
      </w:pPr>
      <w:r>
        <w:t xml:space="preserve">          "Ineligibility Code": 109,</w:t>
      </w:r>
    </w:p>
    <w:p w14:paraId="15B606D5" w14:textId="77777777" w:rsidR="00F964F4" w:rsidRDefault="00F964F4" w:rsidP="00F964F4">
      <w:pPr>
        <w:pStyle w:val="code"/>
      </w:pPr>
      <w:r>
        <w:t xml:space="preserve">          "Ineligibility Reason": "Applicant does not meet the eligibility criteria for emergency Medicaid"</w:t>
      </w:r>
    </w:p>
    <w:p w14:paraId="0330C6F0" w14:textId="77777777" w:rsidR="00F964F4" w:rsidRDefault="00F964F4" w:rsidP="00F964F4">
      <w:pPr>
        <w:pStyle w:val="code"/>
      </w:pPr>
      <w:r>
        <w:t xml:space="preserve">        },</w:t>
      </w:r>
    </w:p>
    <w:p w14:paraId="014CA974" w14:textId="77777777" w:rsidR="00F964F4" w:rsidRDefault="00F964F4" w:rsidP="00F964F4">
      <w:pPr>
        <w:pStyle w:val="code"/>
      </w:pPr>
      <w:r>
        <w:t xml:space="preserve">        "Refugee Medical Assistance": {</w:t>
      </w:r>
    </w:p>
    <w:p w14:paraId="750D6676" w14:textId="77777777" w:rsidR="00F964F4" w:rsidRDefault="00F964F4" w:rsidP="00F964F4">
      <w:pPr>
        <w:pStyle w:val="code"/>
      </w:pPr>
      <w:r>
        <w:t xml:space="preserve">          "Indicator": "X"</w:t>
      </w:r>
    </w:p>
    <w:p w14:paraId="1E20AADC" w14:textId="77777777" w:rsidR="00F964F4" w:rsidRDefault="00F964F4" w:rsidP="00F964F4">
      <w:pPr>
        <w:pStyle w:val="code"/>
      </w:pPr>
      <w:r>
        <w:t xml:space="preserve">        },</w:t>
      </w:r>
    </w:p>
    <w:p w14:paraId="6647733D" w14:textId="77777777" w:rsidR="00F964F4" w:rsidRDefault="00F964F4" w:rsidP="00F964F4">
      <w:pPr>
        <w:pStyle w:val="code"/>
      </w:pPr>
      <w:r>
        <w:t xml:space="preserve">        "APTC Referral": {</w:t>
      </w:r>
    </w:p>
    <w:p w14:paraId="5E1CE9A3" w14:textId="77777777" w:rsidR="00F964F4" w:rsidRDefault="00F964F4" w:rsidP="00F964F4">
      <w:pPr>
        <w:pStyle w:val="code"/>
      </w:pPr>
      <w:r>
        <w:t xml:space="preserve">          "Indicator": "Y"</w:t>
      </w:r>
    </w:p>
    <w:p w14:paraId="163C036F" w14:textId="77777777" w:rsidR="00F964F4" w:rsidRDefault="00F964F4" w:rsidP="00F964F4">
      <w:pPr>
        <w:pStyle w:val="code"/>
      </w:pPr>
      <w:r>
        <w:t xml:space="preserve">        }</w:t>
      </w:r>
    </w:p>
    <w:p w14:paraId="175C7E69" w14:textId="77777777" w:rsidR="00F964F4" w:rsidRDefault="00F964F4" w:rsidP="00F964F4">
      <w:pPr>
        <w:pStyle w:val="code"/>
      </w:pPr>
      <w:r>
        <w:t xml:space="preserve">      },</w:t>
      </w:r>
    </w:p>
    <w:p w14:paraId="526A47C1" w14:textId="77777777" w:rsidR="00F964F4" w:rsidRDefault="00F964F4" w:rsidP="00F964F4">
      <w:pPr>
        <w:pStyle w:val="code"/>
      </w:pPr>
      <w:r>
        <w:t xml:space="preserve">      "Other Outputs": {</w:t>
      </w:r>
    </w:p>
    <w:p w14:paraId="524F8723" w14:textId="77777777" w:rsidR="00F964F4" w:rsidRDefault="00F964F4" w:rsidP="00F964F4">
      <w:pPr>
        <w:pStyle w:val="code"/>
      </w:pPr>
      <w:r>
        <w:t xml:space="preserve">        "Qualified Children List": []</w:t>
      </w:r>
    </w:p>
    <w:p w14:paraId="50002341" w14:textId="77777777" w:rsidR="00F964F4" w:rsidRDefault="00F964F4" w:rsidP="00F964F4">
      <w:pPr>
        <w:pStyle w:val="code"/>
      </w:pPr>
      <w:r>
        <w:t xml:space="preserve">      },</w:t>
      </w:r>
    </w:p>
    <w:p w14:paraId="305550C7" w14:textId="77777777" w:rsidR="00F964F4" w:rsidRDefault="00F964F4" w:rsidP="00F964F4">
      <w:pPr>
        <w:pStyle w:val="code"/>
      </w:pPr>
      <w:r>
        <w:t xml:space="preserve">      "</w:t>
      </w:r>
      <w:proofErr w:type="spellStart"/>
      <w:proofErr w:type="gramStart"/>
      <w:r>
        <w:t>cleanDets</w:t>
      </w:r>
      <w:proofErr w:type="spellEnd"/>
      <w:proofErr w:type="gramEnd"/>
      <w:r>
        <w:t>": [</w:t>
      </w:r>
    </w:p>
    <w:p w14:paraId="5408A5CD" w14:textId="77777777" w:rsidR="00F964F4" w:rsidRDefault="00F964F4" w:rsidP="00F964F4">
      <w:pPr>
        <w:pStyle w:val="code"/>
      </w:pPr>
      <w:r>
        <w:t xml:space="preserve">        {</w:t>
      </w:r>
    </w:p>
    <w:p w14:paraId="6ACD9C8F" w14:textId="77777777" w:rsidR="00F964F4" w:rsidRDefault="00F964F4" w:rsidP="00F964F4">
      <w:pPr>
        <w:pStyle w:val="code"/>
      </w:pPr>
      <w:r>
        <w:t xml:space="preserve">          "</w:t>
      </w:r>
      <w:proofErr w:type="gramStart"/>
      <w:r>
        <w:t>item</w:t>
      </w:r>
      <w:proofErr w:type="gramEnd"/>
      <w:r>
        <w:t>": "Residency",</w:t>
      </w:r>
    </w:p>
    <w:p w14:paraId="6CFC1A26" w14:textId="77777777" w:rsidR="00F964F4" w:rsidRDefault="00F964F4" w:rsidP="00F964F4">
      <w:pPr>
        <w:pStyle w:val="code"/>
      </w:pPr>
      <w:r>
        <w:t xml:space="preserve">          "</w:t>
      </w:r>
      <w:proofErr w:type="gramStart"/>
      <w:r>
        <w:t>indicator</w:t>
      </w:r>
      <w:proofErr w:type="gramEnd"/>
      <w:r>
        <w:t>": "Y"</w:t>
      </w:r>
    </w:p>
    <w:p w14:paraId="1E841BEB" w14:textId="77777777" w:rsidR="00F964F4" w:rsidRDefault="00F964F4" w:rsidP="00F964F4">
      <w:pPr>
        <w:pStyle w:val="code"/>
      </w:pPr>
      <w:r>
        <w:t xml:space="preserve">        },</w:t>
      </w:r>
    </w:p>
    <w:p w14:paraId="4D2FC071" w14:textId="77777777" w:rsidR="00F964F4" w:rsidRDefault="00F964F4" w:rsidP="00F964F4">
      <w:pPr>
        <w:pStyle w:val="code"/>
      </w:pPr>
      <w:r>
        <w:t xml:space="preserve">        {</w:t>
      </w:r>
    </w:p>
    <w:p w14:paraId="3BF68020" w14:textId="77777777" w:rsidR="00F964F4" w:rsidRDefault="00F964F4" w:rsidP="00F964F4">
      <w:pPr>
        <w:pStyle w:val="code"/>
      </w:pPr>
      <w:r>
        <w:t xml:space="preserve">          "</w:t>
      </w:r>
      <w:proofErr w:type="gramStart"/>
      <w:r>
        <w:t>item</w:t>
      </w:r>
      <w:proofErr w:type="gramEnd"/>
      <w:r>
        <w:t>": "Adult Group Category",</w:t>
      </w:r>
    </w:p>
    <w:p w14:paraId="7A9E13A1" w14:textId="77777777" w:rsidR="00F964F4" w:rsidRDefault="00F964F4" w:rsidP="00F964F4">
      <w:pPr>
        <w:pStyle w:val="code"/>
      </w:pPr>
      <w:r>
        <w:t xml:space="preserve">          "</w:t>
      </w:r>
      <w:proofErr w:type="gramStart"/>
      <w:r>
        <w:t>indicator</w:t>
      </w:r>
      <w:proofErr w:type="gramEnd"/>
      <w:r>
        <w:t>": "X"</w:t>
      </w:r>
    </w:p>
    <w:p w14:paraId="1D63F6AF" w14:textId="77777777" w:rsidR="00F964F4" w:rsidRDefault="00F964F4" w:rsidP="00F964F4">
      <w:pPr>
        <w:pStyle w:val="code"/>
      </w:pPr>
      <w:r>
        <w:t xml:space="preserve">        },</w:t>
      </w:r>
    </w:p>
    <w:p w14:paraId="1EFB6055" w14:textId="77777777" w:rsidR="00F964F4" w:rsidRDefault="00F964F4" w:rsidP="00F964F4">
      <w:pPr>
        <w:pStyle w:val="code"/>
      </w:pPr>
      <w:r>
        <w:t xml:space="preserve">        {</w:t>
      </w:r>
    </w:p>
    <w:p w14:paraId="2CAB5EAB" w14:textId="77777777" w:rsidR="00F964F4" w:rsidRDefault="00F964F4" w:rsidP="00F964F4">
      <w:pPr>
        <w:pStyle w:val="code"/>
      </w:pPr>
      <w:r>
        <w:t xml:space="preserve">          "</w:t>
      </w:r>
      <w:proofErr w:type="gramStart"/>
      <w:r>
        <w:t>item</w:t>
      </w:r>
      <w:proofErr w:type="gramEnd"/>
      <w:r>
        <w:t>": "Parent Caretaker Category",</w:t>
      </w:r>
    </w:p>
    <w:p w14:paraId="455B8C07" w14:textId="77777777" w:rsidR="00F964F4" w:rsidRDefault="00F964F4" w:rsidP="00F964F4">
      <w:pPr>
        <w:pStyle w:val="code"/>
      </w:pPr>
      <w:r>
        <w:t xml:space="preserve">          "</w:t>
      </w:r>
      <w:proofErr w:type="gramStart"/>
      <w:r>
        <w:t>indicator</w:t>
      </w:r>
      <w:proofErr w:type="gramEnd"/>
      <w:r>
        <w:t>": "N",</w:t>
      </w:r>
    </w:p>
    <w:p w14:paraId="6417D470" w14:textId="77777777" w:rsidR="00F964F4" w:rsidRDefault="00F964F4" w:rsidP="00F964F4">
      <w:pPr>
        <w:pStyle w:val="code"/>
      </w:pPr>
      <w:r>
        <w:t xml:space="preserve">          "</w:t>
      </w:r>
      <w:proofErr w:type="gramStart"/>
      <w:r>
        <w:t>code</w:t>
      </w:r>
      <w:proofErr w:type="gramEnd"/>
      <w:r>
        <w:t>": 146,</w:t>
      </w:r>
    </w:p>
    <w:p w14:paraId="013DBC1C" w14:textId="77777777" w:rsidR="00F964F4" w:rsidRDefault="00F964F4" w:rsidP="00F964F4">
      <w:pPr>
        <w:pStyle w:val="code"/>
      </w:pPr>
      <w:r>
        <w:t xml:space="preserve">          "</w:t>
      </w:r>
      <w:proofErr w:type="gramStart"/>
      <w:r>
        <w:t>reason</w:t>
      </w:r>
      <w:proofErr w:type="gramEnd"/>
      <w:r>
        <w:t>": "No child met all criteria for parent caretaker category"</w:t>
      </w:r>
    </w:p>
    <w:p w14:paraId="38663578" w14:textId="77777777" w:rsidR="00F964F4" w:rsidRDefault="00F964F4" w:rsidP="00F964F4">
      <w:pPr>
        <w:pStyle w:val="code"/>
      </w:pPr>
      <w:r>
        <w:t xml:space="preserve">        },</w:t>
      </w:r>
    </w:p>
    <w:p w14:paraId="441E1862" w14:textId="77777777" w:rsidR="00F964F4" w:rsidRDefault="00F964F4" w:rsidP="00F964F4">
      <w:pPr>
        <w:pStyle w:val="code"/>
      </w:pPr>
      <w:r>
        <w:t xml:space="preserve">        {</w:t>
      </w:r>
    </w:p>
    <w:p w14:paraId="519A3A19" w14:textId="77777777" w:rsidR="00F964F4" w:rsidRDefault="00F964F4" w:rsidP="00F964F4">
      <w:pPr>
        <w:pStyle w:val="code"/>
      </w:pPr>
      <w:r>
        <w:t xml:space="preserve">          "</w:t>
      </w:r>
      <w:proofErr w:type="gramStart"/>
      <w:r>
        <w:t>item</w:t>
      </w:r>
      <w:proofErr w:type="gramEnd"/>
      <w:r>
        <w:t>": "Pregnancy Category",</w:t>
      </w:r>
    </w:p>
    <w:p w14:paraId="24B3AA66" w14:textId="77777777" w:rsidR="00F964F4" w:rsidRDefault="00F964F4" w:rsidP="00F964F4">
      <w:pPr>
        <w:pStyle w:val="code"/>
      </w:pPr>
      <w:r>
        <w:t xml:space="preserve">          "</w:t>
      </w:r>
      <w:proofErr w:type="gramStart"/>
      <w:r>
        <w:t>indicator</w:t>
      </w:r>
      <w:proofErr w:type="gramEnd"/>
      <w:r>
        <w:t>": "Y"</w:t>
      </w:r>
    </w:p>
    <w:p w14:paraId="1B9CD250" w14:textId="77777777" w:rsidR="00F964F4" w:rsidRDefault="00F964F4" w:rsidP="00F964F4">
      <w:pPr>
        <w:pStyle w:val="code"/>
      </w:pPr>
      <w:r>
        <w:t xml:space="preserve">        },</w:t>
      </w:r>
    </w:p>
    <w:p w14:paraId="6A3D16EF" w14:textId="77777777" w:rsidR="00F964F4" w:rsidRDefault="00F964F4" w:rsidP="00F964F4">
      <w:pPr>
        <w:pStyle w:val="code"/>
      </w:pPr>
      <w:r>
        <w:t xml:space="preserve">        {</w:t>
      </w:r>
    </w:p>
    <w:p w14:paraId="44A5C0CA" w14:textId="77777777" w:rsidR="00F964F4" w:rsidRDefault="00F964F4" w:rsidP="00F964F4">
      <w:pPr>
        <w:pStyle w:val="code"/>
      </w:pPr>
      <w:r>
        <w:t xml:space="preserve">          "</w:t>
      </w:r>
      <w:proofErr w:type="gramStart"/>
      <w:r>
        <w:t>item</w:t>
      </w:r>
      <w:proofErr w:type="gramEnd"/>
      <w:r>
        <w:t>": "Child Category",</w:t>
      </w:r>
    </w:p>
    <w:p w14:paraId="25E1E9CA" w14:textId="77777777" w:rsidR="00F964F4" w:rsidRDefault="00F964F4" w:rsidP="00F964F4">
      <w:pPr>
        <w:pStyle w:val="code"/>
      </w:pPr>
      <w:r>
        <w:t xml:space="preserve">          "</w:t>
      </w:r>
      <w:proofErr w:type="gramStart"/>
      <w:r>
        <w:t>indicator</w:t>
      </w:r>
      <w:proofErr w:type="gramEnd"/>
      <w:r>
        <w:t>": "N",</w:t>
      </w:r>
    </w:p>
    <w:p w14:paraId="66D2AD24" w14:textId="77777777" w:rsidR="00F964F4" w:rsidRDefault="00F964F4" w:rsidP="00F964F4">
      <w:pPr>
        <w:pStyle w:val="code"/>
      </w:pPr>
      <w:r>
        <w:t xml:space="preserve">          "</w:t>
      </w:r>
      <w:proofErr w:type="gramStart"/>
      <w:r>
        <w:t>code</w:t>
      </w:r>
      <w:proofErr w:type="gramEnd"/>
      <w:r>
        <w:t>": 115,</w:t>
      </w:r>
    </w:p>
    <w:p w14:paraId="3B493836" w14:textId="77777777" w:rsidR="00F964F4" w:rsidRDefault="00F964F4" w:rsidP="00F964F4">
      <w:pPr>
        <w:pStyle w:val="code"/>
      </w:pPr>
      <w:r>
        <w:t xml:space="preserve">          "</w:t>
      </w:r>
      <w:proofErr w:type="gramStart"/>
      <w:r>
        <w:t>reason</w:t>
      </w:r>
      <w:proofErr w:type="gramEnd"/>
      <w:r>
        <w:t>": "Applicant is 19 years of age or older and the state does not cover young adults under age 20 or 21"</w:t>
      </w:r>
    </w:p>
    <w:p w14:paraId="02FE4C4F" w14:textId="77777777" w:rsidR="00F964F4" w:rsidRDefault="00F964F4" w:rsidP="00F964F4">
      <w:pPr>
        <w:pStyle w:val="code"/>
      </w:pPr>
      <w:r>
        <w:t xml:space="preserve">        },</w:t>
      </w:r>
    </w:p>
    <w:p w14:paraId="70C21A42" w14:textId="77777777" w:rsidR="00F964F4" w:rsidRDefault="00F964F4" w:rsidP="00F964F4">
      <w:pPr>
        <w:pStyle w:val="code"/>
      </w:pPr>
      <w:r>
        <w:t xml:space="preserve">        {</w:t>
      </w:r>
    </w:p>
    <w:p w14:paraId="61765295" w14:textId="77777777" w:rsidR="00F964F4" w:rsidRDefault="00F964F4" w:rsidP="00F964F4">
      <w:pPr>
        <w:pStyle w:val="code"/>
      </w:pPr>
      <w:r>
        <w:t xml:space="preserve">          "</w:t>
      </w:r>
      <w:proofErr w:type="gramStart"/>
      <w:r>
        <w:t>item</w:t>
      </w:r>
      <w:proofErr w:type="gramEnd"/>
      <w:r>
        <w:t>": "Optional Targeted Low Income Child",</w:t>
      </w:r>
    </w:p>
    <w:p w14:paraId="134B1199" w14:textId="77777777" w:rsidR="00F964F4" w:rsidRDefault="00F964F4" w:rsidP="00F964F4">
      <w:pPr>
        <w:pStyle w:val="code"/>
      </w:pPr>
      <w:r>
        <w:t xml:space="preserve">          "</w:t>
      </w:r>
      <w:proofErr w:type="gramStart"/>
      <w:r>
        <w:t>indicator</w:t>
      </w:r>
      <w:proofErr w:type="gramEnd"/>
      <w:r>
        <w:t>": "X"</w:t>
      </w:r>
    </w:p>
    <w:p w14:paraId="41EECA89" w14:textId="77777777" w:rsidR="00F964F4" w:rsidRDefault="00F964F4" w:rsidP="00F964F4">
      <w:pPr>
        <w:pStyle w:val="code"/>
      </w:pPr>
      <w:r>
        <w:t xml:space="preserve">        },</w:t>
      </w:r>
    </w:p>
    <w:p w14:paraId="00DCCD34" w14:textId="77777777" w:rsidR="00F964F4" w:rsidRDefault="00F964F4" w:rsidP="00F964F4">
      <w:pPr>
        <w:pStyle w:val="code"/>
      </w:pPr>
      <w:r>
        <w:t xml:space="preserve">        {</w:t>
      </w:r>
    </w:p>
    <w:p w14:paraId="31B8F8CB" w14:textId="77777777" w:rsidR="00F964F4" w:rsidRDefault="00F964F4" w:rsidP="00F964F4">
      <w:pPr>
        <w:pStyle w:val="code"/>
      </w:pPr>
      <w:r>
        <w:t xml:space="preserve">          "</w:t>
      </w:r>
      <w:proofErr w:type="gramStart"/>
      <w:r>
        <w:t>item</w:t>
      </w:r>
      <w:proofErr w:type="gramEnd"/>
      <w:r>
        <w:t>": "CHIP Targeted Low Income Child",</w:t>
      </w:r>
    </w:p>
    <w:p w14:paraId="202D405E" w14:textId="77777777" w:rsidR="00F964F4" w:rsidRDefault="00F964F4" w:rsidP="00F964F4">
      <w:pPr>
        <w:pStyle w:val="code"/>
      </w:pPr>
      <w:r>
        <w:t xml:space="preserve">          "</w:t>
      </w:r>
      <w:proofErr w:type="gramStart"/>
      <w:r>
        <w:t>indicator</w:t>
      </w:r>
      <w:proofErr w:type="gramEnd"/>
      <w:r>
        <w:t>": "N",</w:t>
      </w:r>
    </w:p>
    <w:p w14:paraId="030B131B" w14:textId="77777777" w:rsidR="00F964F4" w:rsidRDefault="00F964F4" w:rsidP="00F964F4">
      <w:pPr>
        <w:pStyle w:val="code"/>
      </w:pPr>
      <w:r>
        <w:t xml:space="preserve">          "</w:t>
      </w:r>
      <w:proofErr w:type="gramStart"/>
      <w:r>
        <w:t>code</w:t>
      </w:r>
      <w:proofErr w:type="gramEnd"/>
      <w:r>
        <w:t>": 127,</w:t>
      </w:r>
    </w:p>
    <w:p w14:paraId="5AE8B070" w14:textId="77777777" w:rsidR="00F964F4" w:rsidRDefault="00F964F4" w:rsidP="00F964F4">
      <w:pPr>
        <w:pStyle w:val="code"/>
      </w:pPr>
      <w:r>
        <w:t xml:space="preserve">          "</w:t>
      </w:r>
      <w:proofErr w:type="gramStart"/>
      <w:r>
        <w:t>reason</w:t>
      </w:r>
      <w:proofErr w:type="gramEnd"/>
      <w:r>
        <w:t>": "Applicant's age is not within the allowed age range"</w:t>
      </w:r>
    </w:p>
    <w:p w14:paraId="2BC58EAC" w14:textId="77777777" w:rsidR="00F964F4" w:rsidRDefault="00F964F4" w:rsidP="00F964F4">
      <w:pPr>
        <w:pStyle w:val="code"/>
      </w:pPr>
      <w:r>
        <w:t xml:space="preserve">        },</w:t>
      </w:r>
    </w:p>
    <w:p w14:paraId="54FF2457" w14:textId="77777777" w:rsidR="00F964F4" w:rsidRDefault="00F964F4" w:rsidP="00F964F4">
      <w:pPr>
        <w:pStyle w:val="code"/>
      </w:pPr>
      <w:r>
        <w:t xml:space="preserve">        {</w:t>
      </w:r>
    </w:p>
    <w:p w14:paraId="5B21FEDC" w14:textId="77777777" w:rsidR="00F964F4" w:rsidRDefault="00F964F4" w:rsidP="00F964F4">
      <w:pPr>
        <w:pStyle w:val="code"/>
      </w:pPr>
      <w:r>
        <w:t xml:space="preserve">          "</w:t>
      </w:r>
      <w:proofErr w:type="gramStart"/>
      <w:r>
        <w:t>item</w:t>
      </w:r>
      <w:proofErr w:type="gramEnd"/>
      <w:r>
        <w:t>": "Unborn Child",</w:t>
      </w:r>
    </w:p>
    <w:p w14:paraId="423B3548" w14:textId="77777777" w:rsidR="00F964F4" w:rsidRDefault="00F964F4" w:rsidP="00F964F4">
      <w:pPr>
        <w:pStyle w:val="code"/>
      </w:pPr>
      <w:r>
        <w:t xml:space="preserve">          "</w:t>
      </w:r>
      <w:proofErr w:type="gramStart"/>
      <w:r>
        <w:t>indicator</w:t>
      </w:r>
      <w:proofErr w:type="gramEnd"/>
      <w:r>
        <w:t>": "X"</w:t>
      </w:r>
    </w:p>
    <w:p w14:paraId="7477F28E" w14:textId="77777777" w:rsidR="00F964F4" w:rsidRDefault="00F964F4" w:rsidP="00F964F4">
      <w:pPr>
        <w:pStyle w:val="code"/>
      </w:pPr>
      <w:r>
        <w:t xml:space="preserve">        },</w:t>
      </w:r>
    </w:p>
    <w:p w14:paraId="38A124E7" w14:textId="77777777" w:rsidR="00F964F4" w:rsidRDefault="00F964F4" w:rsidP="00F964F4">
      <w:pPr>
        <w:pStyle w:val="code"/>
      </w:pPr>
      <w:r>
        <w:t xml:space="preserve">        {</w:t>
      </w:r>
    </w:p>
    <w:p w14:paraId="19117A60" w14:textId="77777777" w:rsidR="00F964F4" w:rsidRDefault="00F964F4" w:rsidP="00F964F4">
      <w:pPr>
        <w:pStyle w:val="code"/>
      </w:pPr>
      <w:r>
        <w:t xml:space="preserve">          "</w:t>
      </w:r>
      <w:proofErr w:type="gramStart"/>
      <w:r>
        <w:t>item</w:t>
      </w:r>
      <w:proofErr w:type="gramEnd"/>
      <w:r>
        <w:t>": "Income Medicaid Eligible",</w:t>
      </w:r>
    </w:p>
    <w:p w14:paraId="4E908127" w14:textId="77777777" w:rsidR="00F964F4" w:rsidRDefault="00F964F4" w:rsidP="00F964F4">
      <w:pPr>
        <w:pStyle w:val="code"/>
      </w:pPr>
      <w:r>
        <w:t xml:space="preserve">          "</w:t>
      </w:r>
      <w:proofErr w:type="gramStart"/>
      <w:r>
        <w:t>indicator</w:t>
      </w:r>
      <w:proofErr w:type="gramEnd"/>
      <w:r>
        <w:t>": "N",</w:t>
      </w:r>
    </w:p>
    <w:p w14:paraId="18B78B90" w14:textId="77777777" w:rsidR="00F964F4" w:rsidRDefault="00F964F4" w:rsidP="00F964F4">
      <w:pPr>
        <w:pStyle w:val="code"/>
      </w:pPr>
      <w:r>
        <w:t xml:space="preserve">          "</w:t>
      </w:r>
      <w:proofErr w:type="gramStart"/>
      <w:r>
        <w:t>code</w:t>
      </w:r>
      <w:proofErr w:type="gramEnd"/>
      <w:r>
        <w:t>": 402,</w:t>
      </w:r>
    </w:p>
    <w:p w14:paraId="5471D759" w14:textId="77777777" w:rsidR="00F964F4" w:rsidRDefault="00F964F4" w:rsidP="00F964F4">
      <w:pPr>
        <w:pStyle w:val="code"/>
      </w:pPr>
      <w:r>
        <w:t xml:space="preserve">          "</w:t>
      </w:r>
      <w:proofErr w:type="gramStart"/>
      <w:r>
        <w:t>reason</w:t>
      </w:r>
      <w:proofErr w:type="gramEnd"/>
      <w:r>
        <w:t>": "Applicant's income is greater than the threshold for all eligible categories"</w:t>
      </w:r>
    </w:p>
    <w:p w14:paraId="2E5F487A" w14:textId="77777777" w:rsidR="00F964F4" w:rsidRDefault="00F964F4" w:rsidP="00F964F4">
      <w:pPr>
        <w:pStyle w:val="code"/>
      </w:pPr>
      <w:r>
        <w:t xml:space="preserve">        },</w:t>
      </w:r>
    </w:p>
    <w:p w14:paraId="186C2D51" w14:textId="77777777" w:rsidR="00F964F4" w:rsidRDefault="00F964F4" w:rsidP="00F964F4">
      <w:pPr>
        <w:pStyle w:val="code"/>
      </w:pPr>
      <w:r>
        <w:t xml:space="preserve">        {</w:t>
      </w:r>
    </w:p>
    <w:p w14:paraId="09132A5C" w14:textId="77777777" w:rsidR="00F964F4" w:rsidRDefault="00F964F4" w:rsidP="00F964F4">
      <w:pPr>
        <w:pStyle w:val="code"/>
      </w:pPr>
      <w:r>
        <w:t xml:space="preserve">          "</w:t>
      </w:r>
      <w:proofErr w:type="gramStart"/>
      <w:r>
        <w:t>item</w:t>
      </w:r>
      <w:proofErr w:type="gramEnd"/>
      <w:r>
        <w:t>": "Income CHIP Eligible",</w:t>
      </w:r>
    </w:p>
    <w:p w14:paraId="3F4CCC29" w14:textId="77777777" w:rsidR="00F964F4" w:rsidRDefault="00F964F4" w:rsidP="00F964F4">
      <w:pPr>
        <w:pStyle w:val="code"/>
      </w:pPr>
      <w:r>
        <w:t xml:space="preserve">          "</w:t>
      </w:r>
      <w:proofErr w:type="gramStart"/>
      <w:r>
        <w:t>indicator</w:t>
      </w:r>
      <w:proofErr w:type="gramEnd"/>
      <w:r>
        <w:t>": "N",</w:t>
      </w:r>
    </w:p>
    <w:p w14:paraId="00411857" w14:textId="77777777" w:rsidR="00F964F4" w:rsidRDefault="00F964F4" w:rsidP="00F964F4">
      <w:pPr>
        <w:pStyle w:val="code"/>
      </w:pPr>
      <w:r>
        <w:t xml:space="preserve">          "</w:t>
      </w:r>
      <w:proofErr w:type="gramStart"/>
      <w:r>
        <w:t>code</w:t>
      </w:r>
      <w:proofErr w:type="gramEnd"/>
      <w:r>
        <w:t>": 401,</w:t>
      </w:r>
    </w:p>
    <w:p w14:paraId="5C4F741B" w14:textId="77777777" w:rsidR="00F964F4" w:rsidRDefault="00F964F4" w:rsidP="00F964F4">
      <w:pPr>
        <w:pStyle w:val="code"/>
      </w:pPr>
      <w:r>
        <w:t xml:space="preserve">          "</w:t>
      </w:r>
      <w:proofErr w:type="gramStart"/>
      <w:r>
        <w:t>reason</w:t>
      </w:r>
      <w:proofErr w:type="gramEnd"/>
      <w:r>
        <w:t>": "Applicant did not meet the requirements for any eligibility category"</w:t>
      </w:r>
    </w:p>
    <w:p w14:paraId="6F2619FB" w14:textId="77777777" w:rsidR="00F964F4" w:rsidRDefault="00F964F4" w:rsidP="00F964F4">
      <w:pPr>
        <w:pStyle w:val="code"/>
      </w:pPr>
      <w:r>
        <w:t xml:space="preserve">        },</w:t>
      </w:r>
    </w:p>
    <w:p w14:paraId="23BFA92C" w14:textId="77777777" w:rsidR="00F964F4" w:rsidRDefault="00F964F4" w:rsidP="00F964F4">
      <w:pPr>
        <w:pStyle w:val="code"/>
      </w:pPr>
      <w:r>
        <w:t xml:space="preserve">        {</w:t>
      </w:r>
    </w:p>
    <w:p w14:paraId="0AC9C18C" w14:textId="77777777" w:rsidR="00F964F4" w:rsidRDefault="00F964F4" w:rsidP="00F964F4">
      <w:pPr>
        <w:pStyle w:val="code"/>
      </w:pPr>
      <w:r>
        <w:t xml:space="preserve">          "</w:t>
      </w:r>
      <w:proofErr w:type="gramStart"/>
      <w:r>
        <w:t>item</w:t>
      </w:r>
      <w:proofErr w:type="gramEnd"/>
      <w:r>
        <w:t>": "CHIPRA 214",</w:t>
      </w:r>
    </w:p>
    <w:p w14:paraId="7912D30D" w14:textId="77777777" w:rsidR="00F964F4" w:rsidRDefault="00F964F4" w:rsidP="00F964F4">
      <w:pPr>
        <w:pStyle w:val="code"/>
      </w:pPr>
      <w:r>
        <w:t xml:space="preserve">          "</w:t>
      </w:r>
      <w:proofErr w:type="gramStart"/>
      <w:r>
        <w:t>indicator</w:t>
      </w:r>
      <w:proofErr w:type="gramEnd"/>
      <w:r>
        <w:t>": "X"</w:t>
      </w:r>
    </w:p>
    <w:p w14:paraId="62378697" w14:textId="77777777" w:rsidR="00F964F4" w:rsidRDefault="00F964F4" w:rsidP="00F964F4">
      <w:pPr>
        <w:pStyle w:val="code"/>
      </w:pPr>
      <w:r>
        <w:t xml:space="preserve">        },</w:t>
      </w:r>
    </w:p>
    <w:p w14:paraId="07334C37" w14:textId="77777777" w:rsidR="00F964F4" w:rsidRDefault="00F964F4" w:rsidP="00F964F4">
      <w:pPr>
        <w:pStyle w:val="code"/>
      </w:pPr>
      <w:r>
        <w:t xml:space="preserve">        {</w:t>
      </w:r>
    </w:p>
    <w:p w14:paraId="55FF8909" w14:textId="77777777" w:rsidR="00F964F4" w:rsidRDefault="00F964F4" w:rsidP="00F964F4">
      <w:pPr>
        <w:pStyle w:val="code"/>
      </w:pPr>
      <w:r>
        <w:t xml:space="preserve">          "</w:t>
      </w:r>
      <w:proofErr w:type="gramStart"/>
      <w:r>
        <w:t>item</w:t>
      </w:r>
      <w:proofErr w:type="gramEnd"/>
      <w:r>
        <w:t>": "Trafficking Victim",</w:t>
      </w:r>
    </w:p>
    <w:p w14:paraId="4738FACE" w14:textId="77777777" w:rsidR="00F964F4" w:rsidRDefault="00F964F4" w:rsidP="00F964F4">
      <w:pPr>
        <w:pStyle w:val="code"/>
      </w:pPr>
      <w:r>
        <w:t xml:space="preserve">          "</w:t>
      </w:r>
      <w:proofErr w:type="gramStart"/>
      <w:r>
        <w:t>indicator</w:t>
      </w:r>
      <w:proofErr w:type="gramEnd"/>
      <w:r>
        <w:t>": "X"</w:t>
      </w:r>
    </w:p>
    <w:p w14:paraId="6FFA972F" w14:textId="77777777" w:rsidR="00F964F4" w:rsidRDefault="00F964F4" w:rsidP="00F964F4">
      <w:pPr>
        <w:pStyle w:val="code"/>
      </w:pPr>
      <w:r>
        <w:t xml:space="preserve">        },</w:t>
      </w:r>
    </w:p>
    <w:p w14:paraId="7B86EAEB" w14:textId="77777777" w:rsidR="00F964F4" w:rsidRDefault="00F964F4" w:rsidP="00F964F4">
      <w:pPr>
        <w:pStyle w:val="code"/>
      </w:pPr>
      <w:r>
        <w:t xml:space="preserve">        {</w:t>
      </w:r>
    </w:p>
    <w:p w14:paraId="01EF3B87" w14:textId="77777777" w:rsidR="00F964F4" w:rsidRDefault="00F964F4" w:rsidP="00F964F4">
      <w:pPr>
        <w:pStyle w:val="code"/>
      </w:pPr>
      <w:r>
        <w:t xml:space="preserve">          "</w:t>
      </w:r>
      <w:proofErr w:type="gramStart"/>
      <w:r>
        <w:t>item</w:t>
      </w:r>
      <w:proofErr w:type="gramEnd"/>
      <w:r>
        <w:t>": "Seven Year Limit",</w:t>
      </w:r>
    </w:p>
    <w:p w14:paraId="51CB4AC9" w14:textId="77777777" w:rsidR="00F964F4" w:rsidRDefault="00F964F4" w:rsidP="00F964F4">
      <w:pPr>
        <w:pStyle w:val="code"/>
      </w:pPr>
      <w:r>
        <w:t xml:space="preserve">          "</w:t>
      </w:r>
      <w:proofErr w:type="gramStart"/>
      <w:r>
        <w:t>indicator</w:t>
      </w:r>
      <w:proofErr w:type="gramEnd"/>
      <w:r>
        <w:t>": "X"</w:t>
      </w:r>
    </w:p>
    <w:p w14:paraId="7F00E952" w14:textId="77777777" w:rsidR="00F964F4" w:rsidRDefault="00F964F4" w:rsidP="00F964F4">
      <w:pPr>
        <w:pStyle w:val="code"/>
      </w:pPr>
      <w:r>
        <w:t xml:space="preserve">        },</w:t>
      </w:r>
    </w:p>
    <w:p w14:paraId="6103D9A3" w14:textId="77777777" w:rsidR="00F964F4" w:rsidRDefault="00F964F4" w:rsidP="00F964F4">
      <w:pPr>
        <w:pStyle w:val="code"/>
      </w:pPr>
      <w:r>
        <w:t xml:space="preserve">        {</w:t>
      </w:r>
    </w:p>
    <w:p w14:paraId="6BC11CF3" w14:textId="77777777" w:rsidR="00F964F4" w:rsidRDefault="00F964F4" w:rsidP="00F964F4">
      <w:pPr>
        <w:pStyle w:val="code"/>
      </w:pPr>
      <w:r>
        <w:t xml:space="preserve">          "</w:t>
      </w:r>
      <w:proofErr w:type="gramStart"/>
      <w:r>
        <w:t>item</w:t>
      </w:r>
      <w:proofErr w:type="gramEnd"/>
      <w:r>
        <w:t>": "Five Year Bar",</w:t>
      </w:r>
    </w:p>
    <w:p w14:paraId="6A809534" w14:textId="77777777" w:rsidR="00F964F4" w:rsidRDefault="00F964F4" w:rsidP="00F964F4">
      <w:pPr>
        <w:pStyle w:val="code"/>
      </w:pPr>
      <w:r>
        <w:t xml:space="preserve">          "</w:t>
      </w:r>
      <w:proofErr w:type="gramStart"/>
      <w:r>
        <w:t>indicator</w:t>
      </w:r>
      <w:proofErr w:type="gramEnd"/>
      <w:r>
        <w:t>": "X"</w:t>
      </w:r>
    </w:p>
    <w:p w14:paraId="61E8E0B4" w14:textId="77777777" w:rsidR="00F964F4" w:rsidRDefault="00F964F4" w:rsidP="00F964F4">
      <w:pPr>
        <w:pStyle w:val="code"/>
      </w:pPr>
      <w:r>
        <w:t xml:space="preserve">        },</w:t>
      </w:r>
    </w:p>
    <w:p w14:paraId="3E013A0C" w14:textId="77777777" w:rsidR="00F964F4" w:rsidRDefault="00F964F4" w:rsidP="00F964F4">
      <w:pPr>
        <w:pStyle w:val="code"/>
      </w:pPr>
      <w:r>
        <w:t xml:space="preserve">        {</w:t>
      </w:r>
    </w:p>
    <w:p w14:paraId="501CC456" w14:textId="77777777" w:rsidR="00F964F4" w:rsidRDefault="00F964F4" w:rsidP="00F964F4">
      <w:pPr>
        <w:pStyle w:val="code"/>
      </w:pPr>
      <w:r>
        <w:t xml:space="preserve">          "</w:t>
      </w:r>
      <w:proofErr w:type="gramStart"/>
      <w:r>
        <w:t>item</w:t>
      </w:r>
      <w:proofErr w:type="gramEnd"/>
      <w:r>
        <w:t>": "Title II Work Quarters Met",</w:t>
      </w:r>
    </w:p>
    <w:p w14:paraId="7AA4F93F" w14:textId="77777777" w:rsidR="00F964F4" w:rsidRDefault="00F964F4" w:rsidP="00F964F4">
      <w:pPr>
        <w:pStyle w:val="code"/>
      </w:pPr>
      <w:r>
        <w:t xml:space="preserve">          "</w:t>
      </w:r>
      <w:proofErr w:type="gramStart"/>
      <w:r>
        <w:t>indicator</w:t>
      </w:r>
      <w:proofErr w:type="gramEnd"/>
      <w:r>
        <w:t>": "X"</w:t>
      </w:r>
    </w:p>
    <w:p w14:paraId="25FAD635" w14:textId="77777777" w:rsidR="00F964F4" w:rsidRDefault="00F964F4" w:rsidP="00F964F4">
      <w:pPr>
        <w:pStyle w:val="code"/>
      </w:pPr>
      <w:r>
        <w:t xml:space="preserve">        },</w:t>
      </w:r>
    </w:p>
    <w:p w14:paraId="22F86D85" w14:textId="77777777" w:rsidR="00F964F4" w:rsidRDefault="00F964F4" w:rsidP="00F964F4">
      <w:pPr>
        <w:pStyle w:val="code"/>
      </w:pPr>
      <w:r>
        <w:t xml:space="preserve">        {</w:t>
      </w:r>
    </w:p>
    <w:p w14:paraId="2F8E5EFC" w14:textId="77777777" w:rsidR="00F964F4" w:rsidRDefault="00F964F4" w:rsidP="00F964F4">
      <w:pPr>
        <w:pStyle w:val="code"/>
      </w:pPr>
      <w:r>
        <w:t xml:space="preserve">          "</w:t>
      </w:r>
      <w:proofErr w:type="gramStart"/>
      <w:r>
        <w:t>item</w:t>
      </w:r>
      <w:proofErr w:type="gramEnd"/>
      <w:r>
        <w:t>": "Medicaid Citizen Or Immigrant",</w:t>
      </w:r>
    </w:p>
    <w:p w14:paraId="03DEB0F5" w14:textId="77777777" w:rsidR="00F964F4" w:rsidRDefault="00F964F4" w:rsidP="00F964F4">
      <w:pPr>
        <w:pStyle w:val="code"/>
      </w:pPr>
      <w:r>
        <w:t xml:space="preserve">          "</w:t>
      </w:r>
      <w:proofErr w:type="gramStart"/>
      <w:r>
        <w:t>indicator</w:t>
      </w:r>
      <w:proofErr w:type="gramEnd"/>
      <w:r>
        <w:t>": "Y"</w:t>
      </w:r>
    </w:p>
    <w:p w14:paraId="11375E74" w14:textId="77777777" w:rsidR="00F964F4" w:rsidRDefault="00F964F4" w:rsidP="00F964F4">
      <w:pPr>
        <w:pStyle w:val="code"/>
      </w:pPr>
      <w:r>
        <w:t xml:space="preserve">        },</w:t>
      </w:r>
    </w:p>
    <w:p w14:paraId="142F4B81" w14:textId="77777777" w:rsidR="00F964F4" w:rsidRDefault="00F964F4" w:rsidP="00F964F4">
      <w:pPr>
        <w:pStyle w:val="code"/>
      </w:pPr>
      <w:r>
        <w:t xml:space="preserve">        {</w:t>
      </w:r>
    </w:p>
    <w:p w14:paraId="757052A6" w14:textId="77777777" w:rsidR="00F964F4" w:rsidRDefault="00F964F4" w:rsidP="00F964F4">
      <w:pPr>
        <w:pStyle w:val="code"/>
      </w:pPr>
      <w:r>
        <w:t xml:space="preserve">          "</w:t>
      </w:r>
      <w:proofErr w:type="gramStart"/>
      <w:r>
        <w:t>item</w:t>
      </w:r>
      <w:proofErr w:type="gramEnd"/>
      <w:r>
        <w:t>": "Former Foster Care Category",</w:t>
      </w:r>
    </w:p>
    <w:p w14:paraId="711FB2BF" w14:textId="77777777" w:rsidR="00F964F4" w:rsidRDefault="00F964F4" w:rsidP="00F964F4">
      <w:pPr>
        <w:pStyle w:val="code"/>
      </w:pPr>
      <w:r>
        <w:t xml:space="preserve">          "</w:t>
      </w:r>
      <w:proofErr w:type="gramStart"/>
      <w:r>
        <w:t>indicator</w:t>
      </w:r>
      <w:proofErr w:type="gramEnd"/>
      <w:r>
        <w:t>": "N",</w:t>
      </w:r>
    </w:p>
    <w:p w14:paraId="681940BF" w14:textId="77777777" w:rsidR="00F964F4" w:rsidRDefault="00F964F4" w:rsidP="00F964F4">
      <w:pPr>
        <w:pStyle w:val="code"/>
      </w:pPr>
      <w:r>
        <w:t xml:space="preserve">          "</w:t>
      </w:r>
      <w:proofErr w:type="gramStart"/>
      <w:r>
        <w:t>code</w:t>
      </w:r>
      <w:proofErr w:type="gramEnd"/>
      <w:r>
        <w:t>": 126,</w:t>
      </w:r>
    </w:p>
    <w:p w14:paraId="2BD5C6DD" w14:textId="77777777" w:rsidR="00F964F4" w:rsidRDefault="00F964F4" w:rsidP="00F964F4">
      <w:pPr>
        <w:pStyle w:val="code"/>
      </w:pPr>
      <w:r>
        <w:t xml:space="preserve">          "</w:t>
      </w:r>
      <w:proofErr w:type="gramStart"/>
      <w:r>
        <w:t>reason</w:t>
      </w:r>
      <w:proofErr w:type="gramEnd"/>
      <w:r>
        <w:t>": "Applicant's age is greater than or equal to 26"</w:t>
      </w:r>
    </w:p>
    <w:p w14:paraId="433AE034" w14:textId="77777777" w:rsidR="00F964F4" w:rsidRDefault="00F964F4" w:rsidP="00F964F4">
      <w:pPr>
        <w:pStyle w:val="code"/>
      </w:pPr>
      <w:r>
        <w:t xml:space="preserve">        },</w:t>
      </w:r>
    </w:p>
    <w:p w14:paraId="44B81583" w14:textId="77777777" w:rsidR="00F964F4" w:rsidRDefault="00F964F4" w:rsidP="00F964F4">
      <w:pPr>
        <w:pStyle w:val="code"/>
      </w:pPr>
      <w:r>
        <w:t xml:space="preserve">        {</w:t>
      </w:r>
    </w:p>
    <w:p w14:paraId="651E2EA2" w14:textId="77777777" w:rsidR="00F964F4" w:rsidRDefault="00F964F4" w:rsidP="00F964F4">
      <w:pPr>
        <w:pStyle w:val="code"/>
      </w:pPr>
      <w:r>
        <w:t xml:space="preserve">          "</w:t>
      </w:r>
      <w:proofErr w:type="gramStart"/>
      <w:r>
        <w:t>item</w:t>
      </w:r>
      <w:proofErr w:type="gramEnd"/>
      <w:r>
        <w:t>": "Work Quarters Override Income",</w:t>
      </w:r>
    </w:p>
    <w:p w14:paraId="51EFFA35" w14:textId="77777777" w:rsidR="00F964F4" w:rsidRDefault="00F964F4" w:rsidP="00F964F4">
      <w:pPr>
        <w:pStyle w:val="code"/>
      </w:pPr>
      <w:r>
        <w:t xml:space="preserve">          "</w:t>
      </w:r>
      <w:proofErr w:type="gramStart"/>
      <w:r>
        <w:t>indicator</w:t>
      </w:r>
      <w:proofErr w:type="gramEnd"/>
      <w:r>
        <w:t>": "N",</w:t>
      </w:r>
    </w:p>
    <w:p w14:paraId="7E5E98AB" w14:textId="77777777" w:rsidR="00F964F4" w:rsidRDefault="00F964F4" w:rsidP="00F964F4">
      <w:pPr>
        <w:pStyle w:val="code"/>
      </w:pPr>
      <w:r>
        <w:t xml:space="preserve">          "</w:t>
      </w:r>
      <w:proofErr w:type="gramStart"/>
      <w:r>
        <w:t>code</w:t>
      </w:r>
      <w:proofErr w:type="gramEnd"/>
      <w:r>
        <w:t>": 340,</w:t>
      </w:r>
    </w:p>
    <w:p w14:paraId="0E13DB06" w14:textId="77777777" w:rsidR="00F964F4" w:rsidRDefault="00F964F4" w:rsidP="00F964F4">
      <w:pPr>
        <w:pStyle w:val="code"/>
      </w:pPr>
      <w:r>
        <w:t xml:space="preserve">          "</w:t>
      </w:r>
      <w:proofErr w:type="gramStart"/>
      <w:r>
        <w:t>reason</w:t>
      </w:r>
      <w:proofErr w:type="gramEnd"/>
      <w:r>
        <w:t>": "Income is greater than 100% FPL"</w:t>
      </w:r>
    </w:p>
    <w:p w14:paraId="2AC6353F" w14:textId="77777777" w:rsidR="00F964F4" w:rsidRDefault="00F964F4" w:rsidP="00F964F4">
      <w:pPr>
        <w:pStyle w:val="code"/>
      </w:pPr>
      <w:r>
        <w:t xml:space="preserve">        },</w:t>
      </w:r>
    </w:p>
    <w:p w14:paraId="10F570FB" w14:textId="77777777" w:rsidR="00F964F4" w:rsidRDefault="00F964F4" w:rsidP="00F964F4">
      <w:pPr>
        <w:pStyle w:val="code"/>
      </w:pPr>
      <w:r>
        <w:t xml:space="preserve">        {</w:t>
      </w:r>
    </w:p>
    <w:p w14:paraId="32FBFE6A" w14:textId="77777777" w:rsidR="00F964F4" w:rsidRDefault="00F964F4" w:rsidP="00F964F4">
      <w:pPr>
        <w:pStyle w:val="code"/>
      </w:pPr>
      <w:r>
        <w:t xml:space="preserve">          "</w:t>
      </w:r>
      <w:proofErr w:type="gramStart"/>
      <w:r>
        <w:t>item</w:t>
      </w:r>
      <w:proofErr w:type="gramEnd"/>
      <w:r>
        <w:t>": "State Health Benefits CHIP",</w:t>
      </w:r>
    </w:p>
    <w:p w14:paraId="085BE8F3" w14:textId="77777777" w:rsidR="00F964F4" w:rsidRDefault="00F964F4" w:rsidP="00F964F4">
      <w:pPr>
        <w:pStyle w:val="code"/>
      </w:pPr>
      <w:r>
        <w:t xml:space="preserve">          "</w:t>
      </w:r>
      <w:proofErr w:type="gramStart"/>
      <w:r>
        <w:t>indicator</w:t>
      </w:r>
      <w:proofErr w:type="gramEnd"/>
      <w:r>
        <w:t>": "N",</w:t>
      </w:r>
    </w:p>
    <w:p w14:paraId="49046DD8" w14:textId="77777777" w:rsidR="00F964F4" w:rsidRDefault="00F964F4" w:rsidP="00F964F4">
      <w:pPr>
        <w:pStyle w:val="code"/>
      </w:pPr>
      <w:r>
        <w:t xml:space="preserve">          "</w:t>
      </w:r>
      <w:proofErr w:type="gramStart"/>
      <w:r>
        <w:t>code</w:t>
      </w:r>
      <w:proofErr w:type="gramEnd"/>
      <w:r>
        <w:t>": 155,</w:t>
      </w:r>
    </w:p>
    <w:p w14:paraId="49F6E0D1" w14:textId="77777777" w:rsidR="00F964F4" w:rsidRDefault="00F964F4" w:rsidP="00F964F4">
      <w:pPr>
        <w:pStyle w:val="code"/>
      </w:pPr>
      <w:r>
        <w:t xml:space="preserve">          "</w:t>
      </w:r>
      <w:proofErr w:type="gramStart"/>
      <w:r>
        <w:t>reason</w:t>
      </w:r>
      <w:proofErr w:type="gramEnd"/>
      <w:r>
        <w:t>": "State does not provide CHIP to applicants with access to state health insurance"</w:t>
      </w:r>
    </w:p>
    <w:p w14:paraId="1F1B9A9A" w14:textId="77777777" w:rsidR="00F964F4" w:rsidRDefault="00F964F4" w:rsidP="00F964F4">
      <w:pPr>
        <w:pStyle w:val="code"/>
      </w:pPr>
      <w:r>
        <w:t xml:space="preserve">        },</w:t>
      </w:r>
    </w:p>
    <w:p w14:paraId="0106D646" w14:textId="77777777" w:rsidR="00F964F4" w:rsidRDefault="00F964F4" w:rsidP="00F964F4">
      <w:pPr>
        <w:pStyle w:val="code"/>
      </w:pPr>
      <w:r>
        <w:t xml:space="preserve">        {</w:t>
      </w:r>
    </w:p>
    <w:p w14:paraId="7E56E41D" w14:textId="77777777" w:rsidR="00F964F4" w:rsidRDefault="00F964F4" w:rsidP="00F964F4">
      <w:pPr>
        <w:pStyle w:val="code"/>
      </w:pPr>
      <w:r>
        <w:t xml:space="preserve">          "</w:t>
      </w:r>
      <w:proofErr w:type="gramStart"/>
      <w:r>
        <w:t>item</w:t>
      </w:r>
      <w:proofErr w:type="gramEnd"/>
      <w:r>
        <w:t>": "CHIP Waiting Period Satisfied",</w:t>
      </w:r>
    </w:p>
    <w:p w14:paraId="667A1E93" w14:textId="77777777" w:rsidR="00F964F4" w:rsidRDefault="00F964F4" w:rsidP="00F964F4">
      <w:pPr>
        <w:pStyle w:val="code"/>
      </w:pPr>
      <w:r>
        <w:t xml:space="preserve">          "</w:t>
      </w:r>
      <w:proofErr w:type="gramStart"/>
      <w:r>
        <w:t>indicator</w:t>
      </w:r>
      <w:proofErr w:type="gramEnd"/>
      <w:r>
        <w:t>": "X"</w:t>
      </w:r>
    </w:p>
    <w:p w14:paraId="75F3E450" w14:textId="77777777" w:rsidR="00F964F4" w:rsidRDefault="00F964F4" w:rsidP="00F964F4">
      <w:pPr>
        <w:pStyle w:val="code"/>
      </w:pPr>
      <w:r>
        <w:t xml:space="preserve">        },</w:t>
      </w:r>
    </w:p>
    <w:p w14:paraId="288AB505" w14:textId="77777777" w:rsidR="00F964F4" w:rsidRDefault="00F964F4" w:rsidP="00F964F4">
      <w:pPr>
        <w:pStyle w:val="code"/>
      </w:pPr>
      <w:r>
        <w:t xml:space="preserve">        {</w:t>
      </w:r>
    </w:p>
    <w:p w14:paraId="6C4F4047" w14:textId="77777777" w:rsidR="00F964F4" w:rsidRDefault="00F964F4" w:rsidP="00F964F4">
      <w:pPr>
        <w:pStyle w:val="code"/>
      </w:pPr>
      <w:r>
        <w:t xml:space="preserve">          "</w:t>
      </w:r>
      <w:proofErr w:type="gramStart"/>
      <w:r>
        <w:t>item</w:t>
      </w:r>
      <w:proofErr w:type="gramEnd"/>
      <w:r>
        <w:t>": "Dependent Child Covered",</w:t>
      </w:r>
    </w:p>
    <w:p w14:paraId="3761DE3A" w14:textId="77777777" w:rsidR="00F964F4" w:rsidRDefault="00F964F4" w:rsidP="00F964F4">
      <w:pPr>
        <w:pStyle w:val="code"/>
      </w:pPr>
      <w:r>
        <w:t xml:space="preserve">          "</w:t>
      </w:r>
      <w:proofErr w:type="gramStart"/>
      <w:r>
        <w:t>indicator</w:t>
      </w:r>
      <w:proofErr w:type="gramEnd"/>
      <w:r>
        <w:t>": "X"</w:t>
      </w:r>
    </w:p>
    <w:p w14:paraId="4097296B" w14:textId="77777777" w:rsidR="00F964F4" w:rsidRDefault="00F964F4" w:rsidP="00F964F4">
      <w:pPr>
        <w:pStyle w:val="code"/>
      </w:pPr>
      <w:r>
        <w:t xml:space="preserve">        },</w:t>
      </w:r>
    </w:p>
    <w:p w14:paraId="021CB941" w14:textId="77777777" w:rsidR="00F964F4" w:rsidRDefault="00F964F4" w:rsidP="00F964F4">
      <w:pPr>
        <w:pStyle w:val="code"/>
      </w:pPr>
      <w:r>
        <w:t xml:space="preserve">        {</w:t>
      </w:r>
    </w:p>
    <w:p w14:paraId="22FB9BC0" w14:textId="77777777" w:rsidR="00F964F4" w:rsidRDefault="00F964F4" w:rsidP="00F964F4">
      <w:pPr>
        <w:pStyle w:val="code"/>
      </w:pPr>
      <w:r>
        <w:t xml:space="preserve">          "</w:t>
      </w:r>
      <w:proofErr w:type="gramStart"/>
      <w:r>
        <w:t>item</w:t>
      </w:r>
      <w:proofErr w:type="gramEnd"/>
      <w:r>
        <w:t>": "Medicaid Non-MAGI Referral",</w:t>
      </w:r>
    </w:p>
    <w:p w14:paraId="2992E3E1" w14:textId="77777777" w:rsidR="00F964F4" w:rsidRDefault="00F964F4" w:rsidP="00F964F4">
      <w:pPr>
        <w:pStyle w:val="code"/>
      </w:pPr>
      <w:r>
        <w:t xml:space="preserve">          "</w:t>
      </w:r>
      <w:proofErr w:type="gramStart"/>
      <w:r>
        <w:t>indicator</w:t>
      </w:r>
      <w:proofErr w:type="gramEnd"/>
      <w:r>
        <w:t>": "Y"</w:t>
      </w:r>
    </w:p>
    <w:p w14:paraId="033CF207" w14:textId="77777777" w:rsidR="00F964F4" w:rsidRDefault="00F964F4" w:rsidP="00F964F4">
      <w:pPr>
        <w:pStyle w:val="code"/>
      </w:pPr>
      <w:r>
        <w:t xml:space="preserve">        },</w:t>
      </w:r>
    </w:p>
    <w:p w14:paraId="541DAE5D" w14:textId="77777777" w:rsidR="00F964F4" w:rsidRDefault="00F964F4" w:rsidP="00F964F4">
      <w:pPr>
        <w:pStyle w:val="code"/>
      </w:pPr>
      <w:r>
        <w:t xml:space="preserve">        {</w:t>
      </w:r>
    </w:p>
    <w:p w14:paraId="11B70BFE" w14:textId="77777777" w:rsidR="00F964F4" w:rsidRDefault="00F964F4" w:rsidP="00F964F4">
      <w:pPr>
        <w:pStyle w:val="code"/>
      </w:pPr>
      <w:r>
        <w:t xml:space="preserve">          "</w:t>
      </w:r>
      <w:proofErr w:type="gramStart"/>
      <w:r>
        <w:t>item</w:t>
      </w:r>
      <w:proofErr w:type="gramEnd"/>
      <w:r>
        <w:t>": "Emergency Medicaid",</w:t>
      </w:r>
    </w:p>
    <w:p w14:paraId="3653D076" w14:textId="77777777" w:rsidR="00F964F4" w:rsidRDefault="00F964F4" w:rsidP="00F964F4">
      <w:pPr>
        <w:pStyle w:val="code"/>
      </w:pPr>
      <w:r>
        <w:t xml:space="preserve">          "</w:t>
      </w:r>
      <w:proofErr w:type="gramStart"/>
      <w:r>
        <w:t>indicator</w:t>
      </w:r>
      <w:proofErr w:type="gramEnd"/>
      <w:r>
        <w:t>": "N",</w:t>
      </w:r>
    </w:p>
    <w:p w14:paraId="487119C1" w14:textId="77777777" w:rsidR="00F964F4" w:rsidRDefault="00F964F4" w:rsidP="00F964F4">
      <w:pPr>
        <w:pStyle w:val="code"/>
      </w:pPr>
      <w:r>
        <w:t xml:space="preserve">          "</w:t>
      </w:r>
      <w:proofErr w:type="gramStart"/>
      <w:r>
        <w:t>code</w:t>
      </w:r>
      <w:proofErr w:type="gramEnd"/>
      <w:r>
        <w:t>": 109,</w:t>
      </w:r>
    </w:p>
    <w:p w14:paraId="35F5E79E" w14:textId="77777777" w:rsidR="00F964F4" w:rsidRDefault="00F964F4" w:rsidP="00F964F4">
      <w:pPr>
        <w:pStyle w:val="code"/>
      </w:pPr>
      <w:r>
        <w:t xml:space="preserve">          "</w:t>
      </w:r>
      <w:proofErr w:type="gramStart"/>
      <w:r>
        <w:t>reason</w:t>
      </w:r>
      <w:proofErr w:type="gramEnd"/>
      <w:r>
        <w:t>": "Applicant does not meet the eligibility criteria for emergency Medicaid"</w:t>
      </w:r>
    </w:p>
    <w:p w14:paraId="35C35E75" w14:textId="77777777" w:rsidR="00F964F4" w:rsidRDefault="00F964F4" w:rsidP="00F964F4">
      <w:pPr>
        <w:pStyle w:val="code"/>
      </w:pPr>
      <w:r>
        <w:t xml:space="preserve">        },</w:t>
      </w:r>
    </w:p>
    <w:p w14:paraId="230B81FA" w14:textId="77777777" w:rsidR="00F964F4" w:rsidRDefault="00F964F4" w:rsidP="00F964F4">
      <w:pPr>
        <w:pStyle w:val="code"/>
      </w:pPr>
      <w:r>
        <w:t xml:space="preserve">        {</w:t>
      </w:r>
    </w:p>
    <w:p w14:paraId="0B8614A3" w14:textId="77777777" w:rsidR="00F964F4" w:rsidRDefault="00F964F4" w:rsidP="00F964F4">
      <w:pPr>
        <w:pStyle w:val="code"/>
      </w:pPr>
      <w:r>
        <w:t xml:space="preserve">          "</w:t>
      </w:r>
      <w:proofErr w:type="gramStart"/>
      <w:r>
        <w:t>item</w:t>
      </w:r>
      <w:proofErr w:type="gramEnd"/>
      <w:r>
        <w:t>": "Refugee Medical Assistance",</w:t>
      </w:r>
    </w:p>
    <w:p w14:paraId="31D26943" w14:textId="77777777" w:rsidR="00F964F4" w:rsidRDefault="00F964F4" w:rsidP="00F964F4">
      <w:pPr>
        <w:pStyle w:val="code"/>
      </w:pPr>
      <w:r>
        <w:t xml:space="preserve">          "</w:t>
      </w:r>
      <w:proofErr w:type="gramStart"/>
      <w:r>
        <w:t>indicator</w:t>
      </w:r>
      <w:proofErr w:type="gramEnd"/>
      <w:r>
        <w:t>": "X"</w:t>
      </w:r>
    </w:p>
    <w:p w14:paraId="701D0415" w14:textId="77777777" w:rsidR="00F964F4" w:rsidRDefault="00F964F4" w:rsidP="00F964F4">
      <w:pPr>
        <w:pStyle w:val="code"/>
      </w:pPr>
      <w:r>
        <w:t xml:space="preserve">        },</w:t>
      </w:r>
    </w:p>
    <w:p w14:paraId="2432842E" w14:textId="77777777" w:rsidR="00F964F4" w:rsidRDefault="00F964F4" w:rsidP="00F964F4">
      <w:pPr>
        <w:pStyle w:val="code"/>
      </w:pPr>
      <w:r>
        <w:t xml:space="preserve">        {</w:t>
      </w:r>
    </w:p>
    <w:p w14:paraId="41059793" w14:textId="77777777" w:rsidR="00F964F4" w:rsidRDefault="00F964F4" w:rsidP="00F964F4">
      <w:pPr>
        <w:pStyle w:val="code"/>
      </w:pPr>
      <w:r>
        <w:t xml:space="preserve">          "</w:t>
      </w:r>
      <w:proofErr w:type="gramStart"/>
      <w:r>
        <w:t>item</w:t>
      </w:r>
      <w:proofErr w:type="gramEnd"/>
      <w:r>
        <w:t>": "APTC Referral",</w:t>
      </w:r>
    </w:p>
    <w:p w14:paraId="0E94CB75" w14:textId="77777777" w:rsidR="00F964F4" w:rsidRDefault="00F964F4" w:rsidP="00F964F4">
      <w:pPr>
        <w:pStyle w:val="code"/>
      </w:pPr>
      <w:r>
        <w:t xml:space="preserve">          "</w:t>
      </w:r>
      <w:proofErr w:type="gramStart"/>
      <w:r>
        <w:t>indicator</w:t>
      </w:r>
      <w:proofErr w:type="gramEnd"/>
      <w:r>
        <w:t>": "Y"</w:t>
      </w:r>
    </w:p>
    <w:p w14:paraId="7D4DEDF0" w14:textId="77777777" w:rsidR="00F964F4" w:rsidRDefault="00F964F4" w:rsidP="00F964F4">
      <w:pPr>
        <w:pStyle w:val="code"/>
      </w:pPr>
      <w:r>
        <w:t xml:space="preserve">        }</w:t>
      </w:r>
    </w:p>
    <w:p w14:paraId="31AE175C" w14:textId="77777777" w:rsidR="00F964F4" w:rsidRDefault="00F964F4" w:rsidP="00F964F4">
      <w:pPr>
        <w:pStyle w:val="code"/>
      </w:pPr>
      <w:r>
        <w:t xml:space="preserve">      ]</w:t>
      </w:r>
    </w:p>
    <w:p w14:paraId="7EC2F1F8" w14:textId="77777777" w:rsidR="00F964F4" w:rsidRDefault="00F964F4" w:rsidP="00F964F4">
      <w:pPr>
        <w:pStyle w:val="code"/>
      </w:pPr>
      <w:r>
        <w:t xml:space="preserve">    },</w:t>
      </w:r>
    </w:p>
    <w:p w14:paraId="17C9B739" w14:textId="77777777" w:rsidR="00F964F4" w:rsidRDefault="00F964F4" w:rsidP="00F964F4">
      <w:pPr>
        <w:pStyle w:val="code"/>
      </w:pPr>
      <w:r>
        <w:t xml:space="preserve">    {</w:t>
      </w:r>
    </w:p>
    <w:p w14:paraId="3086D090" w14:textId="77777777" w:rsidR="00F964F4" w:rsidRDefault="00F964F4" w:rsidP="00F964F4">
      <w:pPr>
        <w:pStyle w:val="code"/>
      </w:pPr>
      <w:r>
        <w:t xml:space="preserve">      "Person ID": "Applicant 2",</w:t>
      </w:r>
    </w:p>
    <w:p w14:paraId="3EFBE966" w14:textId="77777777" w:rsidR="00F964F4" w:rsidRDefault="00F964F4" w:rsidP="00F964F4">
      <w:pPr>
        <w:pStyle w:val="code"/>
      </w:pPr>
      <w:r>
        <w:t xml:space="preserve">      "Medicaid Household": {</w:t>
      </w:r>
    </w:p>
    <w:p w14:paraId="6135B3A9" w14:textId="77777777" w:rsidR="00F964F4" w:rsidRDefault="00F964F4" w:rsidP="00F964F4">
      <w:pPr>
        <w:pStyle w:val="code"/>
      </w:pPr>
      <w:r>
        <w:t xml:space="preserve">        "People": [</w:t>
      </w:r>
    </w:p>
    <w:p w14:paraId="643A50C8" w14:textId="77777777" w:rsidR="00F964F4" w:rsidRDefault="00F964F4" w:rsidP="00F964F4">
      <w:pPr>
        <w:pStyle w:val="code"/>
      </w:pPr>
      <w:r>
        <w:t xml:space="preserve">          "Applicant 2"</w:t>
      </w:r>
    </w:p>
    <w:p w14:paraId="2C39E232" w14:textId="77777777" w:rsidR="00F964F4" w:rsidRDefault="00F964F4" w:rsidP="00F964F4">
      <w:pPr>
        <w:pStyle w:val="code"/>
      </w:pPr>
      <w:r>
        <w:t xml:space="preserve">        ],</w:t>
      </w:r>
    </w:p>
    <w:p w14:paraId="43A77453" w14:textId="77777777" w:rsidR="00F964F4" w:rsidRDefault="00F964F4" w:rsidP="00F964F4">
      <w:pPr>
        <w:pStyle w:val="code"/>
      </w:pPr>
      <w:r>
        <w:t xml:space="preserve">        "MAGI": 0,</w:t>
      </w:r>
    </w:p>
    <w:p w14:paraId="0A267E08" w14:textId="77777777" w:rsidR="00F964F4" w:rsidRDefault="00F964F4" w:rsidP="00F964F4">
      <w:pPr>
        <w:pStyle w:val="code"/>
      </w:pPr>
      <w:r>
        <w:t xml:space="preserve">        "Size": 1</w:t>
      </w:r>
    </w:p>
    <w:p w14:paraId="01BD9F46" w14:textId="77777777" w:rsidR="00F964F4" w:rsidRDefault="00F964F4" w:rsidP="00F964F4">
      <w:pPr>
        <w:pStyle w:val="code"/>
      </w:pPr>
      <w:r>
        <w:t xml:space="preserve">      },</w:t>
      </w:r>
    </w:p>
    <w:p w14:paraId="6293F3E7" w14:textId="77777777" w:rsidR="00F964F4" w:rsidRDefault="00F964F4" w:rsidP="00F964F4">
      <w:pPr>
        <w:pStyle w:val="code"/>
      </w:pPr>
      <w:r>
        <w:t xml:space="preserve">      "Medicaid Eligible": "Y",</w:t>
      </w:r>
    </w:p>
    <w:p w14:paraId="6100DCF4" w14:textId="77777777" w:rsidR="00F964F4" w:rsidRDefault="00F964F4" w:rsidP="00F964F4">
      <w:pPr>
        <w:pStyle w:val="code"/>
      </w:pPr>
      <w:r>
        <w:t xml:space="preserve">      "CHIP Eligible": "Y",</w:t>
      </w:r>
    </w:p>
    <w:p w14:paraId="79296D08" w14:textId="77777777" w:rsidR="00F964F4" w:rsidRDefault="00F964F4" w:rsidP="00F964F4">
      <w:pPr>
        <w:pStyle w:val="code"/>
      </w:pPr>
      <w:r>
        <w:t xml:space="preserve">      "Category": "Child Category",</w:t>
      </w:r>
    </w:p>
    <w:p w14:paraId="4548B76E" w14:textId="77777777" w:rsidR="00F964F4" w:rsidRDefault="00F964F4" w:rsidP="00F964F4">
      <w:pPr>
        <w:pStyle w:val="code"/>
      </w:pPr>
      <w:r>
        <w:t xml:space="preserve">      "Category Threshold": 16775,</w:t>
      </w:r>
    </w:p>
    <w:p w14:paraId="11B1C39E" w14:textId="77777777" w:rsidR="00F964F4" w:rsidRDefault="00F964F4" w:rsidP="00F964F4">
      <w:pPr>
        <w:pStyle w:val="code"/>
      </w:pPr>
      <w:r>
        <w:t xml:space="preserve">      "CHIP Category": "CHIP Targeted Low Income Child",</w:t>
      </w:r>
    </w:p>
    <w:p w14:paraId="6BAA30E7" w14:textId="77777777" w:rsidR="00F964F4" w:rsidRDefault="00F964F4" w:rsidP="00F964F4">
      <w:pPr>
        <w:pStyle w:val="code"/>
      </w:pPr>
      <w:r>
        <w:t xml:space="preserve">      "CHIP Category Threshold": 21831,</w:t>
      </w:r>
    </w:p>
    <w:p w14:paraId="7B230A12" w14:textId="77777777" w:rsidR="00F964F4" w:rsidRDefault="00F964F4" w:rsidP="00F964F4">
      <w:pPr>
        <w:pStyle w:val="code"/>
      </w:pPr>
      <w:r>
        <w:t xml:space="preserve">      "Determinations": {</w:t>
      </w:r>
    </w:p>
    <w:p w14:paraId="0A4653FF" w14:textId="77777777" w:rsidR="00F964F4" w:rsidRDefault="00F964F4" w:rsidP="00F964F4">
      <w:pPr>
        <w:pStyle w:val="code"/>
      </w:pPr>
      <w:r>
        <w:t xml:space="preserve">        "Residency": {</w:t>
      </w:r>
    </w:p>
    <w:p w14:paraId="47111010" w14:textId="77777777" w:rsidR="00F964F4" w:rsidRDefault="00F964F4" w:rsidP="00F964F4">
      <w:pPr>
        <w:pStyle w:val="code"/>
      </w:pPr>
      <w:r>
        <w:t xml:space="preserve">          "Indicator": "Y"</w:t>
      </w:r>
    </w:p>
    <w:p w14:paraId="74A21904" w14:textId="77777777" w:rsidR="00F964F4" w:rsidRDefault="00F964F4" w:rsidP="00F964F4">
      <w:pPr>
        <w:pStyle w:val="code"/>
      </w:pPr>
      <w:r>
        <w:t xml:space="preserve">        },</w:t>
      </w:r>
    </w:p>
    <w:p w14:paraId="09A69B2D" w14:textId="77777777" w:rsidR="00F964F4" w:rsidRDefault="00F964F4" w:rsidP="00F964F4">
      <w:pPr>
        <w:pStyle w:val="code"/>
      </w:pPr>
      <w:r>
        <w:t xml:space="preserve">        "Adult Group Category": {</w:t>
      </w:r>
    </w:p>
    <w:p w14:paraId="579BD667" w14:textId="77777777" w:rsidR="00F964F4" w:rsidRDefault="00F964F4" w:rsidP="00F964F4">
      <w:pPr>
        <w:pStyle w:val="code"/>
      </w:pPr>
      <w:r>
        <w:t xml:space="preserve">          "Indicator": "X"</w:t>
      </w:r>
    </w:p>
    <w:p w14:paraId="107D0B15" w14:textId="77777777" w:rsidR="00F964F4" w:rsidRDefault="00F964F4" w:rsidP="00F964F4">
      <w:pPr>
        <w:pStyle w:val="code"/>
      </w:pPr>
      <w:r>
        <w:t xml:space="preserve">        },</w:t>
      </w:r>
    </w:p>
    <w:p w14:paraId="281EDA0E" w14:textId="77777777" w:rsidR="00F964F4" w:rsidRDefault="00F964F4" w:rsidP="00F964F4">
      <w:pPr>
        <w:pStyle w:val="code"/>
      </w:pPr>
      <w:r>
        <w:t xml:space="preserve">        "Parent Caretaker Category": {</w:t>
      </w:r>
    </w:p>
    <w:p w14:paraId="42A0121E" w14:textId="77777777" w:rsidR="00F964F4" w:rsidRDefault="00F964F4" w:rsidP="00F964F4">
      <w:pPr>
        <w:pStyle w:val="code"/>
      </w:pPr>
      <w:r>
        <w:t xml:space="preserve">          "Indicator": "N",</w:t>
      </w:r>
    </w:p>
    <w:p w14:paraId="11E3EA3C" w14:textId="77777777" w:rsidR="00F964F4" w:rsidRDefault="00F964F4" w:rsidP="00F964F4">
      <w:pPr>
        <w:pStyle w:val="code"/>
      </w:pPr>
      <w:r>
        <w:t xml:space="preserve">          "Ineligibility Code": 146,</w:t>
      </w:r>
    </w:p>
    <w:p w14:paraId="6F9DB166" w14:textId="77777777" w:rsidR="00F964F4" w:rsidRDefault="00F964F4" w:rsidP="00F964F4">
      <w:pPr>
        <w:pStyle w:val="code"/>
      </w:pPr>
      <w:r>
        <w:t xml:space="preserve">          "Ineligibility Reason": "No child met all criteria for parent caretaker category"</w:t>
      </w:r>
    </w:p>
    <w:p w14:paraId="0FAB7957" w14:textId="77777777" w:rsidR="00F964F4" w:rsidRDefault="00F964F4" w:rsidP="00F964F4">
      <w:pPr>
        <w:pStyle w:val="code"/>
      </w:pPr>
      <w:r>
        <w:t xml:space="preserve">        },</w:t>
      </w:r>
    </w:p>
    <w:p w14:paraId="405AA5A5" w14:textId="77777777" w:rsidR="00F964F4" w:rsidRDefault="00F964F4" w:rsidP="00F964F4">
      <w:pPr>
        <w:pStyle w:val="code"/>
      </w:pPr>
      <w:r>
        <w:t xml:space="preserve">        "Pregnancy Category": {</w:t>
      </w:r>
    </w:p>
    <w:p w14:paraId="709176C4" w14:textId="77777777" w:rsidR="00F964F4" w:rsidRDefault="00F964F4" w:rsidP="00F964F4">
      <w:pPr>
        <w:pStyle w:val="code"/>
      </w:pPr>
      <w:r>
        <w:t xml:space="preserve">          "Indicator": "N",</w:t>
      </w:r>
    </w:p>
    <w:p w14:paraId="17863684" w14:textId="77777777" w:rsidR="00F964F4" w:rsidRDefault="00F964F4" w:rsidP="00F964F4">
      <w:pPr>
        <w:pStyle w:val="code"/>
      </w:pPr>
      <w:r>
        <w:t xml:space="preserve">          "Ineligibility Code": 124,</w:t>
      </w:r>
    </w:p>
    <w:p w14:paraId="12E61C6E" w14:textId="77777777" w:rsidR="00F964F4" w:rsidRDefault="00F964F4" w:rsidP="00F964F4">
      <w:pPr>
        <w:pStyle w:val="code"/>
      </w:pPr>
      <w:r>
        <w:t xml:space="preserve">          "Ineligibility Reason": "Applicant not pregnant or within postpartum period"</w:t>
      </w:r>
    </w:p>
    <w:p w14:paraId="20DD5D76" w14:textId="77777777" w:rsidR="00F964F4" w:rsidRDefault="00F964F4" w:rsidP="00F964F4">
      <w:pPr>
        <w:pStyle w:val="code"/>
      </w:pPr>
      <w:r>
        <w:t xml:space="preserve">        },</w:t>
      </w:r>
    </w:p>
    <w:p w14:paraId="675745DE" w14:textId="77777777" w:rsidR="00F964F4" w:rsidRDefault="00F964F4" w:rsidP="00F964F4">
      <w:pPr>
        <w:pStyle w:val="code"/>
      </w:pPr>
      <w:r>
        <w:t xml:space="preserve">        "Child Category": {</w:t>
      </w:r>
    </w:p>
    <w:p w14:paraId="1A2032DD" w14:textId="77777777" w:rsidR="00F964F4" w:rsidRDefault="00F964F4" w:rsidP="00F964F4">
      <w:pPr>
        <w:pStyle w:val="code"/>
      </w:pPr>
      <w:r>
        <w:t xml:space="preserve">          "Indicator": "Y"</w:t>
      </w:r>
    </w:p>
    <w:p w14:paraId="604BFA43" w14:textId="77777777" w:rsidR="00F964F4" w:rsidRDefault="00F964F4" w:rsidP="00F964F4">
      <w:pPr>
        <w:pStyle w:val="code"/>
      </w:pPr>
      <w:r>
        <w:t xml:space="preserve">        },</w:t>
      </w:r>
    </w:p>
    <w:p w14:paraId="5DCCBC19" w14:textId="77777777" w:rsidR="00F964F4" w:rsidRDefault="00F964F4" w:rsidP="00F964F4">
      <w:pPr>
        <w:pStyle w:val="code"/>
      </w:pPr>
      <w:r>
        <w:t xml:space="preserve">        "Optional Targeted Low Income Child": {</w:t>
      </w:r>
    </w:p>
    <w:p w14:paraId="1258EA2B" w14:textId="77777777" w:rsidR="00F964F4" w:rsidRDefault="00F964F4" w:rsidP="00F964F4">
      <w:pPr>
        <w:pStyle w:val="code"/>
      </w:pPr>
      <w:r>
        <w:t xml:space="preserve">          "Indicator": "X"</w:t>
      </w:r>
    </w:p>
    <w:p w14:paraId="781C3A5A" w14:textId="77777777" w:rsidR="00F964F4" w:rsidRDefault="00F964F4" w:rsidP="00F964F4">
      <w:pPr>
        <w:pStyle w:val="code"/>
      </w:pPr>
      <w:r>
        <w:t xml:space="preserve">        },</w:t>
      </w:r>
    </w:p>
    <w:p w14:paraId="6DF77A84" w14:textId="77777777" w:rsidR="00F964F4" w:rsidRDefault="00F964F4" w:rsidP="00F964F4">
      <w:pPr>
        <w:pStyle w:val="code"/>
      </w:pPr>
      <w:r>
        <w:t xml:space="preserve">        "CHIP Targeted Low Income Child": {</w:t>
      </w:r>
    </w:p>
    <w:p w14:paraId="4A24027A" w14:textId="77777777" w:rsidR="00F964F4" w:rsidRDefault="00F964F4" w:rsidP="00F964F4">
      <w:pPr>
        <w:pStyle w:val="code"/>
      </w:pPr>
      <w:r>
        <w:t xml:space="preserve">          "Indicator": "Y"</w:t>
      </w:r>
    </w:p>
    <w:p w14:paraId="627FEB25" w14:textId="77777777" w:rsidR="00F964F4" w:rsidRDefault="00F964F4" w:rsidP="00F964F4">
      <w:pPr>
        <w:pStyle w:val="code"/>
      </w:pPr>
      <w:r>
        <w:t xml:space="preserve">        },</w:t>
      </w:r>
    </w:p>
    <w:p w14:paraId="606CC8B3" w14:textId="77777777" w:rsidR="00F964F4" w:rsidRDefault="00F964F4" w:rsidP="00F964F4">
      <w:pPr>
        <w:pStyle w:val="code"/>
      </w:pPr>
      <w:r>
        <w:t xml:space="preserve">        "Unborn Child": {</w:t>
      </w:r>
    </w:p>
    <w:p w14:paraId="485C6833" w14:textId="77777777" w:rsidR="00F964F4" w:rsidRDefault="00F964F4" w:rsidP="00F964F4">
      <w:pPr>
        <w:pStyle w:val="code"/>
      </w:pPr>
      <w:r>
        <w:t xml:space="preserve">          "Indicator": "X"</w:t>
      </w:r>
    </w:p>
    <w:p w14:paraId="1C1638F5" w14:textId="77777777" w:rsidR="00F964F4" w:rsidRDefault="00F964F4" w:rsidP="00F964F4">
      <w:pPr>
        <w:pStyle w:val="code"/>
      </w:pPr>
      <w:r>
        <w:t xml:space="preserve">        },</w:t>
      </w:r>
    </w:p>
    <w:p w14:paraId="1B93CCF9" w14:textId="77777777" w:rsidR="00F964F4" w:rsidRDefault="00F964F4" w:rsidP="00F964F4">
      <w:pPr>
        <w:pStyle w:val="code"/>
      </w:pPr>
      <w:r>
        <w:t xml:space="preserve">        "Income Medicaid Eligible": {</w:t>
      </w:r>
    </w:p>
    <w:p w14:paraId="102B2841" w14:textId="77777777" w:rsidR="00F964F4" w:rsidRDefault="00F964F4" w:rsidP="00F964F4">
      <w:pPr>
        <w:pStyle w:val="code"/>
      </w:pPr>
      <w:r>
        <w:t xml:space="preserve">          "Indicator": "Y"</w:t>
      </w:r>
    </w:p>
    <w:p w14:paraId="62B3F724" w14:textId="77777777" w:rsidR="00F964F4" w:rsidRDefault="00F964F4" w:rsidP="00F964F4">
      <w:pPr>
        <w:pStyle w:val="code"/>
      </w:pPr>
      <w:r>
        <w:t xml:space="preserve">        },</w:t>
      </w:r>
    </w:p>
    <w:p w14:paraId="2D1CFC64" w14:textId="77777777" w:rsidR="00F964F4" w:rsidRDefault="00F964F4" w:rsidP="00F964F4">
      <w:pPr>
        <w:pStyle w:val="code"/>
      </w:pPr>
      <w:r>
        <w:t xml:space="preserve">        "Income CHIP Eligible": {</w:t>
      </w:r>
    </w:p>
    <w:p w14:paraId="4C0B59C6" w14:textId="77777777" w:rsidR="00F964F4" w:rsidRDefault="00F964F4" w:rsidP="00F964F4">
      <w:pPr>
        <w:pStyle w:val="code"/>
      </w:pPr>
      <w:r>
        <w:t xml:space="preserve">          "Indicator": "Y"</w:t>
      </w:r>
    </w:p>
    <w:p w14:paraId="6A7FEBC6" w14:textId="77777777" w:rsidR="00F964F4" w:rsidRDefault="00F964F4" w:rsidP="00F964F4">
      <w:pPr>
        <w:pStyle w:val="code"/>
      </w:pPr>
      <w:r>
        <w:t xml:space="preserve">        },</w:t>
      </w:r>
    </w:p>
    <w:p w14:paraId="48850BE2" w14:textId="77777777" w:rsidR="00F964F4" w:rsidRDefault="00F964F4" w:rsidP="00F964F4">
      <w:pPr>
        <w:pStyle w:val="code"/>
      </w:pPr>
      <w:r>
        <w:t xml:space="preserve">        "CHIPRA 214": {</w:t>
      </w:r>
    </w:p>
    <w:p w14:paraId="3325A7BB" w14:textId="77777777" w:rsidR="00F964F4" w:rsidRDefault="00F964F4" w:rsidP="00F964F4">
      <w:pPr>
        <w:pStyle w:val="code"/>
      </w:pPr>
      <w:r>
        <w:t xml:space="preserve">          "Indicator": "X"</w:t>
      </w:r>
    </w:p>
    <w:p w14:paraId="46A0877A" w14:textId="77777777" w:rsidR="00F964F4" w:rsidRDefault="00F964F4" w:rsidP="00F964F4">
      <w:pPr>
        <w:pStyle w:val="code"/>
      </w:pPr>
      <w:r>
        <w:t xml:space="preserve">        },</w:t>
      </w:r>
    </w:p>
    <w:p w14:paraId="177A254B" w14:textId="77777777" w:rsidR="00F964F4" w:rsidRDefault="00F964F4" w:rsidP="00F964F4">
      <w:pPr>
        <w:pStyle w:val="code"/>
      </w:pPr>
      <w:r>
        <w:t xml:space="preserve">        "Trafficking Victim": {</w:t>
      </w:r>
    </w:p>
    <w:p w14:paraId="43F57D25" w14:textId="77777777" w:rsidR="00F964F4" w:rsidRDefault="00F964F4" w:rsidP="00F964F4">
      <w:pPr>
        <w:pStyle w:val="code"/>
      </w:pPr>
      <w:r>
        <w:t xml:space="preserve">          "Indicator": "X"</w:t>
      </w:r>
    </w:p>
    <w:p w14:paraId="3BCED88C" w14:textId="77777777" w:rsidR="00F964F4" w:rsidRDefault="00F964F4" w:rsidP="00F964F4">
      <w:pPr>
        <w:pStyle w:val="code"/>
      </w:pPr>
      <w:r>
        <w:t xml:space="preserve">        },</w:t>
      </w:r>
    </w:p>
    <w:p w14:paraId="0956401D" w14:textId="77777777" w:rsidR="00F964F4" w:rsidRDefault="00F964F4" w:rsidP="00F964F4">
      <w:pPr>
        <w:pStyle w:val="code"/>
      </w:pPr>
      <w:r>
        <w:t xml:space="preserve">        "Seven Year Limit": {</w:t>
      </w:r>
    </w:p>
    <w:p w14:paraId="4CE6566D" w14:textId="77777777" w:rsidR="00F964F4" w:rsidRDefault="00F964F4" w:rsidP="00F964F4">
      <w:pPr>
        <w:pStyle w:val="code"/>
      </w:pPr>
      <w:r>
        <w:t xml:space="preserve">          "Indicator": "X"</w:t>
      </w:r>
    </w:p>
    <w:p w14:paraId="3B8E6EC9" w14:textId="77777777" w:rsidR="00F964F4" w:rsidRDefault="00F964F4" w:rsidP="00F964F4">
      <w:pPr>
        <w:pStyle w:val="code"/>
      </w:pPr>
      <w:r>
        <w:t xml:space="preserve">        },</w:t>
      </w:r>
    </w:p>
    <w:p w14:paraId="623CF108" w14:textId="77777777" w:rsidR="00F964F4" w:rsidRDefault="00F964F4" w:rsidP="00F964F4">
      <w:pPr>
        <w:pStyle w:val="code"/>
      </w:pPr>
      <w:r>
        <w:t xml:space="preserve">        "Five Year Bar": {</w:t>
      </w:r>
    </w:p>
    <w:p w14:paraId="56F79BD8" w14:textId="77777777" w:rsidR="00F964F4" w:rsidRDefault="00F964F4" w:rsidP="00F964F4">
      <w:pPr>
        <w:pStyle w:val="code"/>
      </w:pPr>
      <w:r>
        <w:t xml:space="preserve">          "Indicator": "X"</w:t>
      </w:r>
    </w:p>
    <w:p w14:paraId="7422826F" w14:textId="77777777" w:rsidR="00F964F4" w:rsidRDefault="00F964F4" w:rsidP="00F964F4">
      <w:pPr>
        <w:pStyle w:val="code"/>
      </w:pPr>
      <w:r>
        <w:t xml:space="preserve">        },</w:t>
      </w:r>
    </w:p>
    <w:p w14:paraId="6AF2DBC6" w14:textId="77777777" w:rsidR="00F964F4" w:rsidRDefault="00F964F4" w:rsidP="00F964F4">
      <w:pPr>
        <w:pStyle w:val="code"/>
      </w:pPr>
      <w:r>
        <w:t xml:space="preserve">        "Title II Work Quarters Met": {</w:t>
      </w:r>
    </w:p>
    <w:p w14:paraId="01E63A16" w14:textId="77777777" w:rsidR="00F964F4" w:rsidRDefault="00F964F4" w:rsidP="00F964F4">
      <w:pPr>
        <w:pStyle w:val="code"/>
      </w:pPr>
      <w:r>
        <w:t xml:space="preserve">          "Indicator": "X"</w:t>
      </w:r>
    </w:p>
    <w:p w14:paraId="784F1AE8" w14:textId="77777777" w:rsidR="00F964F4" w:rsidRDefault="00F964F4" w:rsidP="00F964F4">
      <w:pPr>
        <w:pStyle w:val="code"/>
      </w:pPr>
      <w:r>
        <w:t xml:space="preserve">        },</w:t>
      </w:r>
    </w:p>
    <w:p w14:paraId="0DC829FA" w14:textId="77777777" w:rsidR="00F964F4" w:rsidRDefault="00F964F4" w:rsidP="00F964F4">
      <w:pPr>
        <w:pStyle w:val="code"/>
      </w:pPr>
      <w:r>
        <w:t xml:space="preserve">        "Medicaid Citizen Or Immigrant": {</w:t>
      </w:r>
    </w:p>
    <w:p w14:paraId="52FF1165" w14:textId="77777777" w:rsidR="00F964F4" w:rsidRDefault="00F964F4" w:rsidP="00F964F4">
      <w:pPr>
        <w:pStyle w:val="code"/>
      </w:pPr>
      <w:r>
        <w:t xml:space="preserve">          "Indicator": "Y"</w:t>
      </w:r>
    </w:p>
    <w:p w14:paraId="1E4B24AA" w14:textId="77777777" w:rsidR="00F964F4" w:rsidRDefault="00F964F4" w:rsidP="00F964F4">
      <w:pPr>
        <w:pStyle w:val="code"/>
      </w:pPr>
      <w:r>
        <w:t xml:space="preserve">        },</w:t>
      </w:r>
    </w:p>
    <w:p w14:paraId="43CA407C" w14:textId="77777777" w:rsidR="00F964F4" w:rsidRDefault="00F964F4" w:rsidP="00F964F4">
      <w:pPr>
        <w:pStyle w:val="code"/>
      </w:pPr>
      <w:r>
        <w:t xml:space="preserve">        "Former Foster Care Category": {</w:t>
      </w:r>
    </w:p>
    <w:p w14:paraId="4118ADC3" w14:textId="77777777" w:rsidR="00F964F4" w:rsidRDefault="00F964F4" w:rsidP="00F964F4">
      <w:pPr>
        <w:pStyle w:val="code"/>
      </w:pPr>
      <w:r>
        <w:t xml:space="preserve">          "Indicator": "N",</w:t>
      </w:r>
    </w:p>
    <w:p w14:paraId="6ACEEE13" w14:textId="77777777" w:rsidR="00F964F4" w:rsidRDefault="00F964F4" w:rsidP="00F964F4">
      <w:pPr>
        <w:pStyle w:val="code"/>
      </w:pPr>
      <w:r>
        <w:t xml:space="preserve">          "Ineligibility Code": 400,</w:t>
      </w:r>
    </w:p>
    <w:p w14:paraId="1F903FBF" w14:textId="77777777" w:rsidR="00F964F4" w:rsidRDefault="00F964F4" w:rsidP="00F964F4">
      <w:pPr>
        <w:pStyle w:val="code"/>
      </w:pPr>
      <w:r>
        <w:t xml:space="preserve">          "Ineligibility Reason": "Applicant was not formerly in foster care"</w:t>
      </w:r>
    </w:p>
    <w:p w14:paraId="7BEA4B24" w14:textId="77777777" w:rsidR="00F964F4" w:rsidRDefault="00F964F4" w:rsidP="00F964F4">
      <w:pPr>
        <w:pStyle w:val="code"/>
      </w:pPr>
      <w:r>
        <w:t xml:space="preserve">        },</w:t>
      </w:r>
    </w:p>
    <w:p w14:paraId="66518C3A" w14:textId="77777777" w:rsidR="00F964F4" w:rsidRDefault="00F964F4" w:rsidP="00F964F4">
      <w:pPr>
        <w:pStyle w:val="code"/>
      </w:pPr>
      <w:r>
        <w:t xml:space="preserve">        "Work Quarters Override Income": {</w:t>
      </w:r>
    </w:p>
    <w:p w14:paraId="617D797D" w14:textId="77777777" w:rsidR="00F964F4" w:rsidRDefault="00F964F4" w:rsidP="00F964F4">
      <w:pPr>
        <w:pStyle w:val="code"/>
      </w:pPr>
      <w:r>
        <w:t xml:space="preserve">          "Indicator": "N",</w:t>
      </w:r>
    </w:p>
    <w:p w14:paraId="25AAAA3F" w14:textId="77777777" w:rsidR="00F964F4" w:rsidRDefault="00F964F4" w:rsidP="00F964F4">
      <w:pPr>
        <w:pStyle w:val="code"/>
      </w:pPr>
      <w:r>
        <w:t xml:space="preserve">          "Ineligibility Code": 338,</w:t>
      </w:r>
    </w:p>
    <w:p w14:paraId="1F51F3B4" w14:textId="77777777" w:rsidR="00F964F4" w:rsidRDefault="00F964F4" w:rsidP="00F964F4">
      <w:pPr>
        <w:pStyle w:val="code"/>
      </w:pPr>
      <w:r>
        <w:t xml:space="preserve">          "Ineligibility Reason": "Applicant did not meet all the criteria for income override rule"</w:t>
      </w:r>
    </w:p>
    <w:p w14:paraId="25FEF870" w14:textId="77777777" w:rsidR="00F964F4" w:rsidRDefault="00F964F4" w:rsidP="00F964F4">
      <w:pPr>
        <w:pStyle w:val="code"/>
      </w:pPr>
      <w:r>
        <w:t xml:space="preserve">        },</w:t>
      </w:r>
    </w:p>
    <w:p w14:paraId="418DB56E" w14:textId="77777777" w:rsidR="00F964F4" w:rsidRDefault="00F964F4" w:rsidP="00F964F4">
      <w:pPr>
        <w:pStyle w:val="code"/>
      </w:pPr>
      <w:r>
        <w:t xml:space="preserve">        "State Health Benefits CHIP": {</w:t>
      </w:r>
    </w:p>
    <w:p w14:paraId="74762782" w14:textId="77777777" w:rsidR="00F964F4" w:rsidRDefault="00F964F4" w:rsidP="00F964F4">
      <w:pPr>
        <w:pStyle w:val="code"/>
      </w:pPr>
      <w:r>
        <w:t xml:space="preserve">          "Indicator": "X"</w:t>
      </w:r>
    </w:p>
    <w:p w14:paraId="73D68B4D" w14:textId="77777777" w:rsidR="00F964F4" w:rsidRDefault="00F964F4" w:rsidP="00F964F4">
      <w:pPr>
        <w:pStyle w:val="code"/>
      </w:pPr>
      <w:r>
        <w:t xml:space="preserve">        },</w:t>
      </w:r>
    </w:p>
    <w:p w14:paraId="08AB0A87" w14:textId="77777777" w:rsidR="00F964F4" w:rsidRDefault="00F964F4" w:rsidP="00F964F4">
      <w:pPr>
        <w:pStyle w:val="code"/>
      </w:pPr>
      <w:r>
        <w:t xml:space="preserve">        "CHIP Waiting Period Satisfied": {</w:t>
      </w:r>
    </w:p>
    <w:p w14:paraId="24BF92C5" w14:textId="77777777" w:rsidR="00F964F4" w:rsidRDefault="00F964F4" w:rsidP="00F964F4">
      <w:pPr>
        <w:pStyle w:val="code"/>
      </w:pPr>
      <w:r>
        <w:t xml:space="preserve">          "Indicator": "X"</w:t>
      </w:r>
    </w:p>
    <w:p w14:paraId="646E4C1B" w14:textId="77777777" w:rsidR="00F964F4" w:rsidRDefault="00F964F4" w:rsidP="00F964F4">
      <w:pPr>
        <w:pStyle w:val="code"/>
      </w:pPr>
      <w:r>
        <w:t xml:space="preserve">        },</w:t>
      </w:r>
    </w:p>
    <w:p w14:paraId="766A9F04" w14:textId="77777777" w:rsidR="00F964F4" w:rsidRDefault="00F964F4" w:rsidP="00F964F4">
      <w:pPr>
        <w:pStyle w:val="code"/>
      </w:pPr>
      <w:r>
        <w:t xml:space="preserve">        "Dependent Child Covered": {</w:t>
      </w:r>
    </w:p>
    <w:p w14:paraId="73635C47" w14:textId="77777777" w:rsidR="00F964F4" w:rsidRDefault="00F964F4" w:rsidP="00F964F4">
      <w:pPr>
        <w:pStyle w:val="code"/>
      </w:pPr>
      <w:r>
        <w:t xml:space="preserve">          "Indicator": "X"</w:t>
      </w:r>
    </w:p>
    <w:p w14:paraId="45D80B80" w14:textId="77777777" w:rsidR="00F964F4" w:rsidRDefault="00F964F4" w:rsidP="00F964F4">
      <w:pPr>
        <w:pStyle w:val="code"/>
      </w:pPr>
      <w:r>
        <w:t xml:space="preserve">        },</w:t>
      </w:r>
    </w:p>
    <w:p w14:paraId="0C3E0326" w14:textId="77777777" w:rsidR="00F964F4" w:rsidRDefault="00F964F4" w:rsidP="00F964F4">
      <w:pPr>
        <w:pStyle w:val="code"/>
      </w:pPr>
      <w:r>
        <w:t xml:space="preserve">        "Medicaid Non-MAGI Referral": {</w:t>
      </w:r>
    </w:p>
    <w:p w14:paraId="420B6D85" w14:textId="77777777" w:rsidR="00F964F4" w:rsidRDefault="00F964F4" w:rsidP="00F964F4">
      <w:pPr>
        <w:pStyle w:val="code"/>
      </w:pPr>
      <w:r>
        <w:t xml:space="preserve">          "Indicator": "N",</w:t>
      </w:r>
    </w:p>
    <w:p w14:paraId="4B75614E" w14:textId="77777777" w:rsidR="00F964F4" w:rsidRDefault="00F964F4" w:rsidP="00F964F4">
      <w:pPr>
        <w:pStyle w:val="code"/>
      </w:pPr>
      <w:r>
        <w:t xml:space="preserve">          "Ineligibility Code": 108,</w:t>
      </w:r>
    </w:p>
    <w:p w14:paraId="7122CCF1" w14:textId="77777777" w:rsidR="00F964F4" w:rsidRDefault="00F964F4" w:rsidP="00F964F4">
      <w:pPr>
        <w:pStyle w:val="code"/>
      </w:pPr>
      <w:r>
        <w:t xml:space="preserve">          "Ineligibility Reason": "Applicant does not meet requirements for a non-MAGI referral"</w:t>
      </w:r>
    </w:p>
    <w:p w14:paraId="5F1D310F" w14:textId="77777777" w:rsidR="00F964F4" w:rsidRDefault="00F964F4" w:rsidP="00F964F4">
      <w:pPr>
        <w:pStyle w:val="code"/>
      </w:pPr>
      <w:r>
        <w:t xml:space="preserve">        },</w:t>
      </w:r>
    </w:p>
    <w:p w14:paraId="7DF001DC" w14:textId="77777777" w:rsidR="00F964F4" w:rsidRDefault="00F964F4" w:rsidP="00F964F4">
      <w:pPr>
        <w:pStyle w:val="code"/>
      </w:pPr>
      <w:r>
        <w:t xml:space="preserve">        "Emergency Medicaid": {</w:t>
      </w:r>
    </w:p>
    <w:p w14:paraId="7B8446F6" w14:textId="77777777" w:rsidR="00F964F4" w:rsidRDefault="00F964F4" w:rsidP="00F964F4">
      <w:pPr>
        <w:pStyle w:val="code"/>
      </w:pPr>
      <w:r>
        <w:t xml:space="preserve">          "Indicator": "N",</w:t>
      </w:r>
    </w:p>
    <w:p w14:paraId="1CA336E4" w14:textId="77777777" w:rsidR="00F964F4" w:rsidRDefault="00F964F4" w:rsidP="00F964F4">
      <w:pPr>
        <w:pStyle w:val="code"/>
      </w:pPr>
      <w:r>
        <w:t xml:space="preserve">          "Ineligibility Code": 109,</w:t>
      </w:r>
    </w:p>
    <w:p w14:paraId="3C7D957B" w14:textId="77777777" w:rsidR="00F964F4" w:rsidRDefault="00F964F4" w:rsidP="00F964F4">
      <w:pPr>
        <w:pStyle w:val="code"/>
      </w:pPr>
      <w:r>
        <w:t xml:space="preserve">          "Ineligibility Reason": "Applicant does not meet the eligibility criteria for emergency Medicaid"</w:t>
      </w:r>
    </w:p>
    <w:p w14:paraId="38DC628E" w14:textId="77777777" w:rsidR="00F964F4" w:rsidRDefault="00F964F4" w:rsidP="00F964F4">
      <w:pPr>
        <w:pStyle w:val="code"/>
      </w:pPr>
      <w:r>
        <w:t xml:space="preserve">        },</w:t>
      </w:r>
    </w:p>
    <w:p w14:paraId="79BDB760" w14:textId="77777777" w:rsidR="00F964F4" w:rsidRDefault="00F964F4" w:rsidP="00F964F4">
      <w:pPr>
        <w:pStyle w:val="code"/>
      </w:pPr>
      <w:r>
        <w:t xml:space="preserve">        "Refugee Medical Assistance": {</w:t>
      </w:r>
    </w:p>
    <w:p w14:paraId="7E30DD40" w14:textId="77777777" w:rsidR="00F964F4" w:rsidRDefault="00F964F4" w:rsidP="00F964F4">
      <w:pPr>
        <w:pStyle w:val="code"/>
      </w:pPr>
      <w:r>
        <w:t xml:space="preserve">          "Indicator": "X"</w:t>
      </w:r>
    </w:p>
    <w:p w14:paraId="33A4D85C" w14:textId="77777777" w:rsidR="00F964F4" w:rsidRDefault="00F964F4" w:rsidP="00F964F4">
      <w:pPr>
        <w:pStyle w:val="code"/>
      </w:pPr>
      <w:r>
        <w:t xml:space="preserve">        },</w:t>
      </w:r>
    </w:p>
    <w:p w14:paraId="560D21DB" w14:textId="77777777" w:rsidR="00F964F4" w:rsidRDefault="00F964F4" w:rsidP="00F964F4">
      <w:pPr>
        <w:pStyle w:val="code"/>
      </w:pPr>
      <w:r>
        <w:t xml:space="preserve">        "APTC Referral": {</w:t>
      </w:r>
    </w:p>
    <w:p w14:paraId="50D89FA1" w14:textId="77777777" w:rsidR="00F964F4" w:rsidRDefault="00F964F4" w:rsidP="00F964F4">
      <w:pPr>
        <w:pStyle w:val="code"/>
      </w:pPr>
      <w:r>
        <w:t xml:space="preserve">          "Indicator": "N",</w:t>
      </w:r>
    </w:p>
    <w:p w14:paraId="2170D1DC" w14:textId="77777777" w:rsidR="00F964F4" w:rsidRDefault="00F964F4" w:rsidP="00F964F4">
      <w:pPr>
        <w:pStyle w:val="code"/>
      </w:pPr>
      <w:r>
        <w:t xml:space="preserve">          "Ineligibility Code": 406,</w:t>
      </w:r>
    </w:p>
    <w:p w14:paraId="002FADC2" w14:textId="77777777" w:rsidR="00F964F4" w:rsidRDefault="00F964F4" w:rsidP="00F964F4">
      <w:pPr>
        <w:pStyle w:val="code"/>
      </w:pPr>
      <w:r>
        <w:t xml:space="preserve">          "Ineligibility Reason": "Applicant is eligible for Medicaid"</w:t>
      </w:r>
    </w:p>
    <w:p w14:paraId="40298DDE" w14:textId="77777777" w:rsidR="00F964F4" w:rsidRDefault="00F964F4" w:rsidP="00F964F4">
      <w:pPr>
        <w:pStyle w:val="code"/>
      </w:pPr>
      <w:r>
        <w:t xml:space="preserve">        }</w:t>
      </w:r>
    </w:p>
    <w:p w14:paraId="153465CE" w14:textId="77777777" w:rsidR="00F964F4" w:rsidRDefault="00F964F4" w:rsidP="00F964F4">
      <w:pPr>
        <w:pStyle w:val="code"/>
      </w:pPr>
      <w:r>
        <w:t xml:space="preserve">      },</w:t>
      </w:r>
    </w:p>
    <w:p w14:paraId="16323DC5" w14:textId="77777777" w:rsidR="00F964F4" w:rsidRDefault="00F964F4" w:rsidP="00F964F4">
      <w:pPr>
        <w:pStyle w:val="code"/>
      </w:pPr>
      <w:r>
        <w:t xml:space="preserve">      "Other Outputs": {</w:t>
      </w:r>
    </w:p>
    <w:p w14:paraId="20786F4F" w14:textId="77777777" w:rsidR="00F964F4" w:rsidRDefault="00F964F4" w:rsidP="00F964F4">
      <w:pPr>
        <w:pStyle w:val="code"/>
      </w:pPr>
      <w:r>
        <w:t xml:space="preserve">        "Qualified Children List": []</w:t>
      </w:r>
    </w:p>
    <w:p w14:paraId="4752DAC7" w14:textId="77777777" w:rsidR="00F964F4" w:rsidRDefault="00F964F4" w:rsidP="00F964F4">
      <w:pPr>
        <w:pStyle w:val="code"/>
      </w:pPr>
      <w:r>
        <w:t xml:space="preserve">      },</w:t>
      </w:r>
    </w:p>
    <w:p w14:paraId="509FDD28" w14:textId="77777777" w:rsidR="00F964F4" w:rsidRDefault="00F964F4" w:rsidP="00F964F4">
      <w:pPr>
        <w:pStyle w:val="code"/>
      </w:pPr>
      <w:r>
        <w:t xml:space="preserve">      "</w:t>
      </w:r>
      <w:proofErr w:type="spellStart"/>
      <w:proofErr w:type="gramStart"/>
      <w:r>
        <w:t>cleanDets</w:t>
      </w:r>
      <w:proofErr w:type="spellEnd"/>
      <w:proofErr w:type="gramEnd"/>
      <w:r>
        <w:t>": [</w:t>
      </w:r>
    </w:p>
    <w:p w14:paraId="1FF431B5" w14:textId="77777777" w:rsidR="00F964F4" w:rsidRDefault="00F964F4" w:rsidP="00F964F4">
      <w:pPr>
        <w:pStyle w:val="code"/>
      </w:pPr>
      <w:r>
        <w:t xml:space="preserve">        {</w:t>
      </w:r>
    </w:p>
    <w:p w14:paraId="7623AEFD" w14:textId="77777777" w:rsidR="00F964F4" w:rsidRDefault="00F964F4" w:rsidP="00F964F4">
      <w:pPr>
        <w:pStyle w:val="code"/>
      </w:pPr>
      <w:r>
        <w:t xml:space="preserve">          "</w:t>
      </w:r>
      <w:proofErr w:type="gramStart"/>
      <w:r>
        <w:t>item</w:t>
      </w:r>
      <w:proofErr w:type="gramEnd"/>
      <w:r>
        <w:t>": "Residency",</w:t>
      </w:r>
    </w:p>
    <w:p w14:paraId="51FD0FA1" w14:textId="77777777" w:rsidR="00F964F4" w:rsidRDefault="00F964F4" w:rsidP="00F964F4">
      <w:pPr>
        <w:pStyle w:val="code"/>
      </w:pPr>
      <w:r>
        <w:t xml:space="preserve">          "</w:t>
      </w:r>
      <w:proofErr w:type="gramStart"/>
      <w:r>
        <w:t>indicator</w:t>
      </w:r>
      <w:proofErr w:type="gramEnd"/>
      <w:r>
        <w:t>": "Y"</w:t>
      </w:r>
    </w:p>
    <w:p w14:paraId="744D66BB" w14:textId="77777777" w:rsidR="00F964F4" w:rsidRDefault="00F964F4" w:rsidP="00F964F4">
      <w:pPr>
        <w:pStyle w:val="code"/>
      </w:pPr>
      <w:r>
        <w:t xml:space="preserve">        },</w:t>
      </w:r>
    </w:p>
    <w:p w14:paraId="586B0C91" w14:textId="77777777" w:rsidR="00F964F4" w:rsidRDefault="00F964F4" w:rsidP="00F964F4">
      <w:pPr>
        <w:pStyle w:val="code"/>
      </w:pPr>
      <w:r>
        <w:t xml:space="preserve">        {</w:t>
      </w:r>
    </w:p>
    <w:p w14:paraId="1DCE019A" w14:textId="77777777" w:rsidR="00F964F4" w:rsidRDefault="00F964F4" w:rsidP="00F964F4">
      <w:pPr>
        <w:pStyle w:val="code"/>
      </w:pPr>
      <w:r>
        <w:t xml:space="preserve">          "</w:t>
      </w:r>
      <w:proofErr w:type="gramStart"/>
      <w:r>
        <w:t>item</w:t>
      </w:r>
      <w:proofErr w:type="gramEnd"/>
      <w:r>
        <w:t>": "Adult Group Category",</w:t>
      </w:r>
    </w:p>
    <w:p w14:paraId="03202C25" w14:textId="77777777" w:rsidR="00F964F4" w:rsidRDefault="00F964F4" w:rsidP="00F964F4">
      <w:pPr>
        <w:pStyle w:val="code"/>
      </w:pPr>
      <w:r>
        <w:t xml:space="preserve">          "</w:t>
      </w:r>
      <w:proofErr w:type="gramStart"/>
      <w:r>
        <w:t>indicator</w:t>
      </w:r>
      <w:proofErr w:type="gramEnd"/>
      <w:r>
        <w:t>": "X"</w:t>
      </w:r>
    </w:p>
    <w:p w14:paraId="044A2797" w14:textId="77777777" w:rsidR="00F964F4" w:rsidRDefault="00F964F4" w:rsidP="00F964F4">
      <w:pPr>
        <w:pStyle w:val="code"/>
      </w:pPr>
      <w:r>
        <w:t xml:space="preserve">        },</w:t>
      </w:r>
    </w:p>
    <w:p w14:paraId="2BDD7C6A" w14:textId="77777777" w:rsidR="00F964F4" w:rsidRDefault="00F964F4" w:rsidP="00F964F4">
      <w:pPr>
        <w:pStyle w:val="code"/>
      </w:pPr>
      <w:r>
        <w:t xml:space="preserve">        {</w:t>
      </w:r>
    </w:p>
    <w:p w14:paraId="6AFAAD96" w14:textId="77777777" w:rsidR="00F964F4" w:rsidRDefault="00F964F4" w:rsidP="00F964F4">
      <w:pPr>
        <w:pStyle w:val="code"/>
      </w:pPr>
      <w:r>
        <w:t xml:space="preserve">          "</w:t>
      </w:r>
      <w:proofErr w:type="gramStart"/>
      <w:r>
        <w:t>item</w:t>
      </w:r>
      <w:proofErr w:type="gramEnd"/>
      <w:r>
        <w:t>": "Parent Caretaker Category",</w:t>
      </w:r>
    </w:p>
    <w:p w14:paraId="2DE24233" w14:textId="77777777" w:rsidR="00F964F4" w:rsidRDefault="00F964F4" w:rsidP="00F964F4">
      <w:pPr>
        <w:pStyle w:val="code"/>
      </w:pPr>
      <w:r>
        <w:t xml:space="preserve">          "</w:t>
      </w:r>
      <w:proofErr w:type="gramStart"/>
      <w:r>
        <w:t>indicator</w:t>
      </w:r>
      <w:proofErr w:type="gramEnd"/>
      <w:r>
        <w:t>": "N",</w:t>
      </w:r>
    </w:p>
    <w:p w14:paraId="5C127392" w14:textId="77777777" w:rsidR="00F964F4" w:rsidRDefault="00F964F4" w:rsidP="00F964F4">
      <w:pPr>
        <w:pStyle w:val="code"/>
      </w:pPr>
      <w:r>
        <w:t xml:space="preserve">          "</w:t>
      </w:r>
      <w:proofErr w:type="gramStart"/>
      <w:r>
        <w:t>code</w:t>
      </w:r>
      <w:proofErr w:type="gramEnd"/>
      <w:r>
        <w:t>": 146,</w:t>
      </w:r>
    </w:p>
    <w:p w14:paraId="4AE88819" w14:textId="77777777" w:rsidR="00F964F4" w:rsidRDefault="00F964F4" w:rsidP="00F964F4">
      <w:pPr>
        <w:pStyle w:val="code"/>
      </w:pPr>
      <w:r>
        <w:t xml:space="preserve">          "</w:t>
      </w:r>
      <w:proofErr w:type="gramStart"/>
      <w:r>
        <w:t>reason</w:t>
      </w:r>
      <w:proofErr w:type="gramEnd"/>
      <w:r>
        <w:t>": "No child met all criteria for parent caretaker category"</w:t>
      </w:r>
    </w:p>
    <w:p w14:paraId="55B9FBAD" w14:textId="77777777" w:rsidR="00F964F4" w:rsidRDefault="00F964F4" w:rsidP="00F964F4">
      <w:pPr>
        <w:pStyle w:val="code"/>
      </w:pPr>
      <w:r>
        <w:t xml:space="preserve">        },</w:t>
      </w:r>
    </w:p>
    <w:p w14:paraId="5AF8F875" w14:textId="77777777" w:rsidR="00F964F4" w:rsidRDefault="00F964F4" w:rsidP="00F964F4">
      <w:pPr>
        <w:pStyle w:val="code"/>
      </w:pPr>
      <w:r>
        <w:t xml:space="preserve">        {</w:t>
      </w:r>
    </w:p>
    <w:p w14:paraId="1C608DD4" w14:textId="77777777" w:rsidR="00F964F4" w:rsidRDefault="00F964F4" w:rsidP="00F964F4">
      <w:pPr>
        <w:pStyle w:val="code"/>
      </w:pPr>
      <w:r>
        <w:t xml:space="preserve">          "</w:t>
      </w:r>
      <w:proofErr w:type="gramStart"/>
      <w:r>
        <w:t>item</w:t>
      </w:r>
      <w:proofErr w:type="gramEnd"/>
      <w:r>
        <w:t>": "Pregnancy Category",</w:t>
      </w:r>
    </w:p>
    <w:p w14:paraId="3F2DB204" w14:textId="77777777" w:rsidR="00F964F4" w:rsidRDefault="00F964F4" w:rsidP="00F964F4">
      <w:pPr>
        <w:pStyle w:val="code"/>
      </w:pPr>
      <w:r>
        <w:t xml:space="preserve">          "</w:t>
      </w:r>
      <w:proofErr w:type="gramStart"/>
      <w:r>
        <w:t>indicator</w:t>
      </w:r>
      <w:proofErr w:type="gramEnd"/>
      <w:r>
        <w:t>": "N",</w:t>
      </w:r>
    </w:p>
    <w:p w14:paraId="57131F8A" w14:textId="77777777" w:rsidR="00F964F4" w:rsidRDefault="00F964F4" w:rsidP="00F964F4">
      <w:pPr>
        <w:pStyle w:val="code"/>
      </w:pPr>
      <w:r>
        <w:t xml:space="preserve">          "</w:t>
      </w:r>
      <w:proofErr w:type="gramStart"/>
      <w:r>
        <w:t>code</w:t>
      </w:r>
      <w:proofErr w:type="gramEnd"/>
      <w:r>
        <w:t>": 124,</w:t>
      </w:r>
    </w:p>
    <w:p w14:paraId="13ADD40B" w14:textId="77777777" w:rsidR="00F964F4" w:rsidRDefault="00F964F4" w:rsidP="00F964F4">
      <w:pPr>
        <w:pStyle w:val="code"/>
      </w:pPr>
      <w:r>
        <w:t xml:space="preserve">          "</w:t>
      </w:r>
      <w:proofErr w:type="gramStart"/>
      <w:r>
        <w:t>reason</w:t>
      </w:r>
      <w:proofErr w:type="gramEnd"/>
      <w:r>
        <w:t>": "Applicant not pregnant or within postpartum period"</w:t>
      </w:r>
    </w:p>
    <w:p w14:paraId="0EAC547C" w14:textId="77777777" w:rsidR="00F964F4" w:rsidRDefault="00F964F4" w:rsidP="00F964F4">
      <w:pPr>
        <w:pStyle w:val="code"/>
      </w:pPr>
      <w:r>
        <w:t xml:space="preserve">        },</w:t>
      </w:r>
    </w:p>
    <w:p w14:paraId="0431CC27" w14:textId="77777777" w:rsidR="00F964F4" w:rsidRDefault="00F964F4" w:rsidP="00F964F4">
      <w:pPr>
        <w:pStyle w:val="code"/>
      </w:pPr>
      <w:r>
        <w:t xml:space="preserve">        {</w:t>
      </w:r>
    </w:p>
    <w:p w14:paraId="0571A301" w14:textId="77777777" w:rsidR="00F964F4" w:rsidRDefault="00F964F4" w:rsidP="00F964F4">
      <w:pPr>
        <w:pStyle w:val="code"/>
      </w:pPr>
      <w:r>
        <w:t xml:space="preserve">          "</w:t>
      </w:r>
      <w:proofErr w:type="gramStart"/>
      <w:r>
        <w:t>item</w:t>
      </w:r>
      <w:proofErr w:type="gramEnd"/>
      <w:r>
        <w:t>": "Child Category",</w:t>
      </w:r>
    </w:p>
    <w:p w14:paraId="7386FEA1" w14:textId="77777777" w:rsidR="00F964F4" w:rsidRDefault="00F964F4" w:rsidP="00F964F4">
      <w:pPr>
        <w:pStyle w:val="code"/>
      </w:pPr>
      <w:r>
        <w:t xml:space="preserve">          "</w:t>
      </w:r>
      <w:proofErr w:type="gramStart"/>
      <w:r>
        <w:t>indicator</w:t>
      </w:r>
      <w:proofErr w:type="gramEnd"/>
      <w:r>
        <w:t>": "Y"</w:t>
      </w:r>
    </w:p>
    <w:p w14:paraId="1CE35935" w14:textId="77777777" w:rsidR="00F964F4" w:rsidRDefault="00F964F4" w:rsidP="00F964F4">
      <w:pPr>
        <w:pStyle w:val="code"/>
      </w:pPr>
      <w:r>
        <w:t xml:space="preserve">        },</w:t>
      </w:r>
    </w:p>
    <w:p w14:paraId="58E1FD53" w14:textId="77777777" w:rsidR="00F964F4" w:rsidRDefault="00F964F4" w:rsidP="00F964F4">
      <w:pPr>
        <w:pStyle w:val="code"/>
      </w:pPr>
      <w:r>
        <w:t xml:space="preserve">        {</w:t>
      </w:r>
    </w:p>
    <w:p w14:paraId="70C04665" w14:textId="77777777" w:rsidR="00F964F4" w:rsidRDefault="00F964F4" w:rsidP="00F964F4">
      <w:pPr>
        <w:pStyle w:val="code"/>
      </w:pPr>
      <w:r>
        <w:t xml:space="preserve">          "</w:t>
      </w:r>
      <w:proofErr w:type="gramStart"/>
      <w:r>
        <w:t>item</w:t>
      </w:r>
      <w:proofErr w:type="gramEnd"/>
      <w:r>
        <w:t>": "Optional Targeted Low Income Child",</w:t>
      </w:r>
    </w:p>
    <w:p w14:paraId="1B598A74" w14:textId="77777777" w:rsidR="00F964F4" w:rsidRDefault="00F964F4" w:rsidP="00F964F4">
      <w:pPr>
        <w:pStyle w:val="code"/>
      </w:pPr>
      <w:r>
        <w:t xml:space="preserve">          "</w:t>
      </w:r>
      <w:proofErr w:type="gramStart"/>
      <w:r>
        <w:t>indicator</w:t>
      </w:r>
      <w:proofErr w:type="gramEnd"/>
      <w:r>
        <w:t>": "X"</w:t>
      </w:r>
    </w:p>
    <w:p w14:paraId="55213E0F" w14:textId="77777777" w:rsidR="00F964F4" w:rsidRDefault="00F964F4" w:rsidP="00F964F4">
      <w:pPr>
        <w:pStyle w:val="code"/>
      </w:pPr>
      <w:r>
        <w:t xml:space="preserve">        },</w:t>
      </w:r>
    </w:p>
    <w:p w14:paraId="7756AEF2" w14:textId="77777777" w:rsidR="00F964F4" w:rsidRDefault="00F964F4" w:rsidP="00F964F4">
      <w:pPr>
        <w:pStyle w:val="code"/>
      </w:pPr>
      <w:r>
        <w:t xml:space="preserve">        {</w:t>
      </w:r>
    </w:p>
    <w:p w14:paraId="53827086" w14:textId="77777777" w:rsidR="00F964F4" w:rsidRDefault="00F964F4" w:rsidP="00F964F4">
      <w:pPr>
        <w:pStyle w:val="code"/>
      </w:pPr>
      <w:r>
        <w:t xml:space="preserve">          "</w:t>
      </w:r>
      <w:proofErr w:type="gramStart"/>
      <w:r>
        <w:t>item</w:t>
      </w:r>
      <w:proofErr w:type="gramEnd"/>
      <w:r>
        <w:t>": "CHIP Targeted Low Income Child",</w:t>
      </w:r>
    </w:p>
    <w:p w14:paraId="4E23B333" w14:textId="77777777" w:rsidR="00F964F4" w:rsidRDefault="00F964F4" w:rsidP="00F964F4">
      <w:pPr>
        <w:pStyle w:val="code"/>
      </w:pPr>
      <w:r>
        <w:t xml:space="preserve">          "</w:t>
      </w:r>
      <w:proofErr w:type="gramStart"/>
      <w:r>
        <w:t>indicator</w:t>
      </w:r>
      <w:proofErr w:type="gramEnd"/>
      <w:r>
        <w:t>": "Y"</w:t>
      </w:r>
    </w:p>
    <w:p w14:paraId="4A9E824B" w14:textId="77777777" w:rsidR="00F964F4" w:rsidRDefault="00F964F4" w:rsidP="00F964F4">
      <w:pPr>
        <w:pStyle w:val="code"/>
      </w:pPr>
      <w:r>
        <w:t xml:space="preserve">        },</w:t>
      </w:r>
    </w:p>
    <w:p w14:paraId="3DF95E20" w14:textId="77777777" w:rsidR="00F964F4" w:rsidRDefault="00F964F4" w:rsidP="00F964F4">
      <w:pPr>
        <w:pStyle w:val="code"/>
      </w:pPr>
      <w:r>
        <w:t xml:space="preserve">        {</w:t>
      </w:r>
    </w:p>
    <w:p w14:paraId="229CB42A" w14:textId="77777777" w:rsidR="00F964F4" w:rsidRDefault="00F964F4" w:rsidP="00F964F4">
      <w:pPr>
        <w:pStyle w:val="code"/>
      </w:pPr>
      <w:r>
        <w:t xml:space="preserve">          "</w:t>
      </w:r>
      <w:proofErr w:type="gramStart"/>
      <w:r>
        <w:t>item</w:t>
      </w:r>
      <w:proofErr w:type="gramEnd"/>
      <w:r>
        <w:t>": "Unborn Child",</w:t>
      </w:r>
    </w:p>
    <w:p w14:paraId="70B86E1F" w14:textId="77777777" w:rsidR="00F964F4" w:rsidRDefault="00F964F4" w:rsidP="00F964F4">
      <w:pPr>
        <w:pStyle w:val="code"/>
      </w:pPr>
      <w:r>
        <w:t xml:space="preserve">          "</w:t>
      </w:r>
      <w:proofErr w:type="gramStart"/>
      <w:r>
        <w:t>indicator</w:t>
      </w:r>
      <w:proofErr w:type="gramEnd"/>
      <w:r>
        <w:t>": "X"</w:t>
      </w:r>
    </w:p>
    <w:p w14:paraId="6E65844F" w14:textId="77777777" w:rsidR="00F964F4" w:rsidRDefault="00F964F4" w:rsidP="00F964F4">
      <w:pPr>
        <w:pStyle w:val="code"/>
      </w:pPr>
      <w:r>
        <w:t xml:space="preserve">        },</w:t>
      </w:r>
    </w:p>
    <w:p w14:paraId="4791BE04" w14:textId="77777777" w:rsidR="00F964F4" w:rsidRDefault="00F964F4" w:rsidP="00F964F4">
      <w:pPr>
        <w:pStyle w:val="code"/>
      </w:pPr>
      <w:r>
        <w:t xml:space="preserve">        {</w:t>
      </w:r>
    </w:p>
    <w:p w14:paraId="3D3367E9" w14:textId="77777777" w:rsidR="00F964F4" w:rsidRDefault="00F964F4" w:rsidP="00F964F4">
      <w:pPr>
        <w:pStyle w:val="code"/>
      </w:pPr>
      <w:r>
        <w:t xml:space="preserve">          "</w:t>
      </w:r>
      <w:proofErr w:type="gramStart"/>
      <w:r>
        <w:t>item</w:t>
      </w:r>
      <w:proofErr w:type="gramEnd"/>
      <w:r>
        <w:t>": "Income Medicaid Eligible",</w:t>
      </w:r>
    </w:p>
    <w:p w14:paraId="782621EB" w14:textId="77777777" w:rsidR="00F964F4" w:rsidRDefault="00F964F4" w:rsidP="00F964F4">
      <w:pPr>
        <w:pStyle w:val="code"/>
      </w:pPr>
      <w:r>
        <w:t xml:space="preserve">          "</w:t>
      </w:r>
      <w:proofErr w:type="gramStart"/>
      <w:r>
        <w:t>indicator</w:t>
      </w:r>
      <w:proofErr w:type="gramEnd"/>
      <w:r>
        <w:t>": "Y"</w:t>
      </w:r>
    </w:p>
    <w:p w14:paraId="69F03120" w14:textId="77777777" w:rsidR="00F964F4" w:rsidRDefault="00F964F4" w:rsidP="00F964F4">
      <w:pPr>
        <w:pStyle w:val="code"/>
      </w:pPr>
      <w:r>
        <w:t xml:space="preserve">        },</w:t>
      </w:r>
    </w:p>
    <w:p w14:paraId="3E998319" w14:textId="77777777" w:rsidR="00F964F4" w:rsidRDefault="00F964F4" w:rsidP="00F964F4">
      <w:pPr>
        <w:pStyle w:val="code"/>
      </w:pPr>
      <w:r>
        <w:t xml:space="preserve">        {</w:t>
      </w:r>
    </w:p>
    <w:p w14:paraId="22473432" w14:textId="77777777" w:rsidR="00F964F4" w:rsidRDefault="00F964F4" w:rsidP="00F964F4">
      <w:pPr>
        <w:pStyle w:val="code"/>
      </w:pPr>
      <w:r>
        <w:t xml:space="preserve">          "</w:t>
      </w:r>
      <w:proofErr w:type="gramStart"/>
      <w:r>
        <w:t>item</w:t>
      </w:r>
      <w:proofErr w:type="gramEnd"/>
      <w:r>
        <w:t>": "Income CHIP Eligible",</w:t>
      </w:r>
    </w:p>
    <w:p w14:paraId="20AA1B09" w14:textId="77777777" w:rsidR="00F964F4" w:rsidRDefault="00F964F4" w:rsidP="00F964F4">
      <w:pPr>
        <w:pStyle w:val="code"/>
      </w:pPr>
      <w:r>
        <w:t xml:space="preserve">          "</w:t>
      </w:r>
      <w:proofErr w:type="gramStart"/>
      <w:r>
        <w:t>indicator</w:t>
      </w:r>
      <w:proofErr w:type="gramEnd"/>
      <w:r>
        <w:t>": "Y"</w:t>
      </w:r>
    </w:p>
    <w:p w14:paraId="38DBFCF0" w14:textId="77777777" w:rsidR="00F964F4" w:rsidRDefault="00F964F4" w:rsidP="00F964F4">
      <w:pPr>
        <w:pStyle w:val="code"/>
      </w:pPr>
      <w:r>
        <w:t xml:space="preserve">        },</w:t>
      </w:r>
    </w:p>
    <w:p w14:paraId="6A8366C4" w14:textId="77777777" w:rsidR="00F964F4" w:rsidRDefault="00F964F4" w:rsidP="00F964F4">
      <w:pPr>
        <w:pStyle w:val="code"/>
      </w:pPr>
      <w:r>
        <w:t xml:space="preserve">        {</w:t>
      </w:r>
    </w:p>
    <w:p w14:paraId="4E0A5667" w14:textId="77777777" w:rsidR="00F964F4" w:rsidRDefault="00F964F4" w:rsidP="00F964F4">
      <w:pPr>
        <w:pStyle w:val="code"/>
      </w:pPr>
      <w:r>
        <w:t xml:space="preserve">          "</w:t>
      </w:r>
      <w:proofErr w:type="gramStart"/>
      <w:r>
        <w:t>item</w:t>
      </w:r>
      <w:proofErr w:type="gramEnd"/>
      <w:r>
        <w:t>": "CHIPRA 214",</w:t>
      </w:r>
    </w:p>
    <w:p w14:paraId="7DA18827" w14:textId="77777777" w:rsidR="00F964F4" w:rsidRDefault="00F964F4" w:rsidP="00F964F4">
      <w:pPr>
        <w:pStyle w:val="code"/>
      </w:pPr>
      <w:r>
        <w:t xml:space="preserve">          "</w:t>
      </w:r>
      <w:proofErr w:type="gramStart"/>
      <w:r>
        <w:t>indicator</w:t>
      </w:r>
      <w:proofErr w:type="gramEnd"/>
      <w:r>
        <w:t>": "X"</w:t>
      </w:r>
    </w:p>
    <w:p w14:paraId="38F13F19" w14:textId="77777777" w:rsidR="00F964F4" w:rsidRDefault="00F964F4" w:rsidP="00F964F4">
      <w:pPr>
        <w:pStyle w:val="code"/>
      </w:pPr>
      <w:r>
        <w:t xml:space="preserve">        },</w:t>
      </w:r>
    </w:p>
    <w:p w14:paraId="1A0E7089" w14:textId="77777777" w:rsidR="00F964F4" w:rsidRDefault="00F964F4" w:rsidP="00F964F4">
      <w:pPr>
        <w:pStyle w:val="code"/>
      </w:pPr>
      <w:r>
        <w:t xml:space="preserve">        {</w:t>
      </w:r>
    </w:p>
    <w:p w14:paraId="36FFF211" w14:textId="77777777" w:rsidR="00F964F4" w:rsidRDefault="00F964F4" w:rsidP="00F964F4">
      <w:pPr>
        <w:pStyle w:val="code"/>
      </w:pPr>
      <w:r>
        <w:t xml:space="preserve">          "</w:t>
      </w:r>
      <w:proofErr w:type="gramStart"/>
      <w:r>
        <w:t>item</w:t>
      </w:r>
      <w:proofErr w:type="gramEnd"/>
      <w:r>
        <w:t>": "Trafficking Victim",</w:t>
      </w:r>
    </w:p>
    <w:p w14:paraId="13F635CB" w14:textId="77777777" w:rsidR="00F964F4" w:rsidRDefault="00F964F4" w:rsidP="00F964F4">
      <w:pPr>
        <w:pStyle w:val="code"/>
      </w:pPr>
      <w:r>
        <w:t xml:space="preserve">          "</w:t>
      </w:r>
      <w:proofErr w:type="gramStart"/>
      <w:r>
        <w:t>indicator</w:t>
      </w:r>
      <w:proofErr w:type="gramEnd"/>
      <w:r>
        <w:t>": "X"</w:t>
      </w:r>
    </w:p>
    <w:p w14:paraId="677A6863" w14:textId="77777777" w:rsidR="00F964F4" w:rsidRDefault="00F964F4" w:rsidP="00F964F4">
      <w:pPr>
        <w:pStyle w:val="code"/>
      </w:pPr>
      <w:r>
        <w:t xml:space="preserve">        },</w:t>
      </w:r>
    </w:p>
    <w:p w14:paraId="5E038E48" w14:textId="77777777" w:rsidR="00F964F4" w:rsidRDefault="00F964F4" w:rsidP="00F964F4">
      <w:pPr>
        <w:pStyle w:val="code"/>
      </w:pPr>
      <w:r>
        <w:t xml:space="preserve">        {</w:t>
      </w:r>
    </w:p>
    <w:p w14:paraId="497644B6" w14:textId="77777777" w:rsidR="00F964F4" w:rsidRDefault="00F964F4" w:rsidP="00F964F4">
      <w:pPr>
        <w:pStyle w:val="code"/>
      </w:pPr>
      <w:r>
        <w:t xml:space="preserve">          "</w:t>
      </w:r>
      <w:proofErr w:type="gramStart"/>
      <w:r>
        <w:t>item</w:t>
      </w:r>
      <w:proofErr w:type="gramEnd"/>
      <w:r>
        <w:t>": "Seven Year Limit",</w:t>
      </w:r>
    </w:p>
    <w:p w14:paraId="5936CAD0" w14:textId="77777777" w:rsidR="00F964F4" w:rsidRDefault="00F964F4" w:rsidP="00F964F4">
      <w:pPr>
        <w:pStyle w:val="code"/>
      </w:pPr>
      <w:r>
        <w:t xml:space="preserve">          "</w:t>
      </w:r>
      <w:proofErr w:type="gramStart"/>
      <w:r>
        <w:t>indicator</w:t>
      </w:r>
      <w:proofErr w:type="gramEnd"/>
      <w:r>
        <w:t>": "X"</w:t>
      </w:r>
    </w:p>
    <w:p w14:paraId="260F7F75" w14:textId="77777777" w:rsidR="00F964F4" w:rsidRDefault="00F964F4" w:rsidP="00F964F4">
      <w:pPr>
        <w:pStyle w:val="code"/>
      </w:pPr>
      <w:r>
        <w:t xml:space="preserve">        },</w:t>
      </w:r>
    </w:p>
    <w:p w14:paraId="3B996294" w14:textId="77777777" w:rsidR="00F964F4" w:rsidRDefault="00F964F4" w:rsidP="00F964F4">
      <w:pPr>
        <w:pStyle w:val="code"/>
      </w:pPr>
      <w:r>
        <w:t xml:space="preserve">        {</w:t>
      </w:r>
    </w:p>
    <w:p w14:paraId="06678EA7" w14:textId="77777777" w:rsidR="00F964F4" w:rsidRDefault="00F964F4" w:rsidP="00F964F4">
      <w:pPr>
        <w:pStyle w:val="code"/>
      </w:pPr>
      <w:r>
        <w:t xml:space="preserve">          "</w:t>
      </w:r>
      <w:proofErr w:type="gramStart"/>
      <w:r>
        <w:t>item</w:t>
      </w:r>
      <w:proofErr w:type="gramEnd"/>
      <w:r>
        <w:t>": "Five Year Bar",</w:t>
      </w:r>
    </w:p>
    <w:p w14:paraId="4DD849B3" w14:textId="77777777" w:rsidR="00F964F4" w:rsidRDefault="00F964F4" w:rsidP="00F964F4">
      <w:pPr>
        <w:pStyle w:val="code"/>
      </w:pPr>
      <w:r>
        <w:t xml:space="preserve">          "</w:t>
      </w:r>
      <w:proofErr w:type="gramStart"/>
      <w:r>
        <w:t>indicator</w:t>
      </w:r>
      <w:proofErr w:type="gramEnd"/>
      <w:r>
        <w:t>": "X"</w:t>
      </w:r>
    </w:p>
    <w:p w14:paraId="7D90383B" w14:textId="77777777" w:rsidR="00F964F4" w:rsidRDefault="00F964F4" w:rsidP="00F964F4">
      <w:pPr>
        <w:pStyle w:val="code"/>
      </w:pPr>
      <w:r>
        <w:t xml:space="preserve">        },</w:t>
      </w:r>
    </w:p>
    <w:p w14:paraId="20CA3854" w14:textId="77777777" w:rsidR="00F964F4" w:rsidRDefault="00F964F4" w:rsidP="00F964F4">
      <w:pPr>
        <w:pStyle w:val="code"/>
      </w:pPr>
      <w:r>
        <w:t xml:space="preserve">        {</w:t>
      </w:r>
    </w:p>
    <w:p w14:paraId="08DFC2F7" w14:textId="77777777" w:rsidR="00F964F4" w:rsidRDefault="00F964F4" w:rsidP="00F964F4">
      <w:pPr>
        <w:pStyle w:val="code"/>
      </w:pPr>
      <w:r>
        <w:t xml:space="preserve">          "</w:t>
      </w:r>
      <w:proofErr w:type="gramStart"/>
      <w:r>
        <w:t>item</w:t>
      </w:r>
      <w:proofErr w:type="gramEnd"/>
      <w:r>
        <w:t>": "Title II Work Quarters Met",</w:t>
      </w:r>
    </w:p>
    <w:p w14:paraId="0B47260C" w14:textId="77777777" w:rsidR="00F964F4" w:rsidRDefault="00F964F4" w:rsidP="00F964F4">
      <w:pPr>
        <w:pStyle w:val="code"/>
      </w:pPr>
      <w:r>
        <w:t xml:space="preserve">          "</w:t>
      </w:r>
      <w:proofErr w:type="gramStart"/>
      <w:r>
        <w:t>indicator</w:t>
      </w:r>
      <w:proofErr w:type="gramEnd"/>
      <w:r>
        <w:t>": "X"</w:t>
      </w:r>
    </w:p>
    <w:p w14:paraId="438B4332" w14:textId="77777777" w:rsidR="00F964F4" w:rsidRDefault="00F964F4" w:rsidP="00F964F4">
      <w:pPr>
        <w:pStyle w:val="code"/>
      </w:pPr>
      <w:r>
        <w:t xml:space="preserve">        },</w:t>
      </w:r>
    </w:p>
    <w:p w14:paraId="509DAEC7" w14:textId="77777777" w:rsidR="00F964F4" w:rsidRDefault="00F964F4" w:rsidP="00F964F4">
      <w:pPr>
        <w:pStyle w:val="code"/>
      </w:pPr>
      <w:r>
        <w:t xml:space="preserve">        {</w:t>
      </w:r>
    </w:p>
    <w:p w14:paraId="4C46EB6C" w14:textId="77777777" w:rsidR="00F964F4" w:rsidRDefault="00F964F4" w:rsidP="00F964F4">
      <w:pPr>
        <w:pStyle w:val="code"/>
      </w:pPr>
      <w:r>
        <w:t xml:space="preserve">          "</w:t>
      </w:r>
      <w:proofErr w:type="gramStart"/>
      <w:r>
        <w:t>item</w:t>
      </w:r>
      <w:proofErr w:type="gramEnd"/>
      <w:r>
        <w:t>": "Medicaid Citizen Or Immigrant",</w:t>
      </w:r>
    </w:p>
    <w:p w14:paraId="57C273FC" w14:textId="77777777" w:rsidR="00F964F4" w:rsidRDefault="00F964F4" w:rsidP="00F964F4">
      <w:pPr>
        <w:pStyle w:val="code"/>
      </w:pPr>
      <w:r>
        <w:t xml:space="preserve">          "</w:t>
      </w:r>
      <w:proofErr w:type="gramStart"/>
      <w:r>
        <w:t>indicator</w:t>
      </w:r>
      <w:proofErr w:type="gramEnd"/>
      <w:r>
        <w:t>": "Y"</w:t>
      </w:r>
    </w:p>
    <w:p w14:paraId="59E87E03" w14:textId="77777777" w:rsidR="00F964F4" w:rsidRDefault="00F964F4" w:rsidP="00F964F4">
      <w:pPr>
        <w:pStyle w:val="code"/>
      </w:pPr>
      <w:r>
        <w:t xml:space="preserve">        },</w:t>
      </w:r>
    </w:p>
    <w:p w14:paraId="47370F68" w14:textId="77777777" w:rsidR="00F964F4" w:rsidRDefault="00F964F4" w:rsidP="00F964F4">
      <w:pPr>
        <w:pStyle w:val="code"/>
      </w:pPr>
      <w:r>
        <w:t xml:space="preserve">        {</w:t>
      </w:r>
    </w:p>
    <w:p w14:paraId="2656EC37" w14:textId="77777777" w:rsidR="00F964F4" w:rsidRDefault="00F964F4" w:rsidP="00F964F4">
      <w:pPr>
        <w:pStyle w:val="code"/>
      </w:pPr>
      <w:r>
        <w:t xml:space="preserve">          "</w:t>
      </w:r>
      <w:proofErr w:type="gramStart"/>
      <w:r>
        <w:t>item</w:t>
      </w:r>
      <w:proofErr w:type="gramEnd"/>
      <w:r>
        <w:t>": "Former Foster Care Category",</w:t>
      </w:r>
    </w:p>
    <w:p w14:paraId="6FB0AEE1" w14:textId="77777777" w:rsidR="00F964F4" w:rsidRDefault="00F964F4" w:rsidP="00F964F4">
      <w:pPr>
        <w:pStyle w:val="code"/>
      </w:pPr>
      <w:r>
        <w:t xml:space="preserve">          "</w:t>
      </w:r>
      <w:proofErr w:type="gramStart"/>
      <w:r>
        <w:t>indicator</w:t>
      </w:r>
      <w:proofErr w:type="gramEnd"/>
      <w:r>
        <w:t>": "N",</w:t>
      </w:r>
    </w:p>
    <w:p w14:paraId="6831D0B7" w14:textId="77777777" w:rsidR="00F964F4" w:rsidRDefault="00F964F4" w:rsidP="00F964F4">
      <w:pPr>
        <w:pStyle w:val="code"/>
      </w:pPr>
      <w:r>
        <w:t xml:space="preserve">          "</w:t>
      </w:r>
      <w:proofErr w:type="gramStart"/>
      <w:r>
        <w:t>code</w:t>
      </w:r>
      <w:proofErr w:type="gramEnd"/>
      <w:r>
        <w:t>": 400,</w:t>
      </w:r>
    </w:p>
    <w:p w14:paraId="5A20FABC" w14:textId="77777777" w:rsidR="00F964F4" w:rsidRDefault="00F964F4" w:rsidP="00F964F4">
      <w:pPr>
        <w:pStyle w:val="code"/>
      </w:pPr>
      <w:r>
        <w:t xml:space="preserve">          "</w:t>
      </w:r>
      <w:proofErr w:type="gramStart"/>
      <w:r>
        <w:t>reason</w:t>
      </w:r>
      <w:proofErr w:type="gramEnd"/>
      <w:r>
        <w:t>": "Applicant was not formerly in foster care"</w:t>
      </w:r>
    </w:p>
    <w:p w14:paraId="3E3FDA9C" w14:textId="77777777" w:rsidR="00F964F4" w:rsidRDefault="00F964F4" w:rsidP="00F964F4">
      <w:pPr>
        <w:pStyle w:val="code"/>
      </w:pPr>
      <w:r>
        <w:t xml:space="preserve">        },</w:t>
      </w:r>
    </w:p>
    <w:p w14:paraId="32B2641F" w14:textId="77777777" w:rsidR="00F964F4" w:rsidRDefault="00F964F4" w:rsidP="00F964F4">
      <w:pPr>
        <w:pStyle w:val="code"/>
      </w:pPr>
      <w:r>
        <w:t xml:space="preserve">        {</w:t>
      </w:r>
    </w:p>
    <w:p w14:paraId="00B7BDC0" w14:textId="77777777" w:rsidR="00F964F4" w:rsidRDefault="00F964F4" w:rsidP="00F964F4">
      <w:pPr>
        <w:pStyle w:val="code"/>
      </w:pPr>
      <w:r>
        <w:t xml:space="preserve">          "</w:t>
      </w:r>
      <w:proofErr w:type="gramStart"/>
      <w:r>
        <w:t>item</w:t>
      </w:r>
      <w:proofErr w:type="gramEnd"/>
      <w:r>
        <w:t>": "Work Quarters Override Income",</w:t>
      </w:r>
    </w:p>
    <w:p w14:paraId="23F722FA" w14:textId="77777777" w:rsidR="00F964F4" w:rsidRDefault="00F964F4" w:rsidP="00F964F4">
      <w:pPr>
        <w:pStyle w:val="code"/>
      </w:pPr>
      <w:r>
        <w:t xml:space="preserve">          "</w:t>
      </w:r>
      <w:proofErr w:type="gramStart"/>
      <w:r>
        <w:t>indicator</w:t>
      </w:r>
      <w:proofErr w:type="gramEnd"/>
      <w:r>
        <w:t>": "N",</w:t>
      </w:r>
    </w:p>
    <w:p w14:paraId="5B059B73" w14:textId="77777777" w:rsidR="00F964F4" w:rsidRDefault="00F964F4" w:rsidP="00F964F4">
      <w:pPr>
        <w:pStyle w:val="code"/>
      </w:pPr>
      <w:r>
        <w:t xml:space="preserve">          "</w:t>
      </w:r>
      <w:proofErr w:type="gramStart"/>
      <w:r>
        <w:t>code</w:t>
      </w:r>
      <w:proofErr w:type="gramEnd"/>
      <w:r>
        <w:t>": 338,</w:t>
      </w:r>
    </w:p>
    <w:p w14:paraId="01296CD3" w14:textId="77777777" w:rsidR="00F964F4" w:rsidRDefault="00F964F4" w:rsidP="00F964F4">
      <w:pPr>
        <w:pStyle w:val="code"/>
      </w:pPr>
      <w:r>
        <w:t xml:space="preserve">          "</w:t>
      </w:r>
      <w:proofErr w:type="gramStart"/>
      <w:r>
        <w:t>reason</w:t>
      </w:r>
      <w:proofErr w:type="gramEnd"/>
      <w:r>
        <w:t>": "Applicant did not meet all the criteria for income override rule"</w:t>
      </w:r>
    </w:p>
    <w:p w14:paraId="2D4094F3" w14:textId="77777777" w:rsidR="00F964F4" w:rsidRDefault="00F964F4" w:rsidP="00F964F4">
      <w:pPr>
        <w:pStyle w:val="code"/>
      </w:pPr>
      <w:r>
        <w:t xml:space="preserve">        },</w:t>
      </w:r>
    </w:p>
    <w:p w14:paraId="219EEDE5" w14:textId="77777777" w:rsidR="00F964F4" w:rsidRDefault="00F964F4" w:rsidP="00F964F4">
      <w:pPr>
        <w:pStyle w:val="code"/>
      </w:pPr>
      <w:r>
        <w:t xml:space="preserve">        {</w:t>
      </w:r>
    </w:p>
    <w:p w14:paraId="69193155" w14:textId="77777777" w:rsidR="00F964F4" w:rsidRDefault="00F964F4" w:rsidP="00F964F4">
      <w:pPr>
        <w:pStyle w:val="code"/>
      </w:pPr>
      <w:r>
        <w:t xml:space="preserve">          "</w:t>
      </w:r>
      <w:proofErr w:type="gramStart"/>
      <w:r>
        <w:t>item</w:t>
      </w:r>
      <w:proofErr w:type="gramEnd"/>
      <w:r>
        <w:t>": "State Health Benefits CHIP",</w:t>
      </w:r>
    </w:p>
    <w:p w14:paraId="068688D9" w14:textId="77777777" w:rsidR="00F964F4" w:rsidRDefault="00F964F4" w:rsidP="00F964F4">
      <w:pPr>
        <w:pStyle w:val="code"/>
      </w:pPr>
      <w:r>
        <w:t xml:space="preserve">          "</w:t>
      </w:r>
      <w:proofErr w:type="gramStart"/>
      <w:r>
        <w:t>indicator</w:t>
      </w:r>
      <w:proofErr w:type="gramEnd"/>
      <w:r>
        <w:t>": "X"</w:t>
      </w:r>
    </w:p>
    <w:p w14:paraId="723CAB78" w14:textId="77777777" w:rsidR="00F964F4" w:rsidRDefault="00F964F4" w:rsidP="00F964F4">
      <w:pPr>
        <w:pStyle w:val="code"/>
      </w:pPr>
      <w:r>
        <w:t xml:space="preserve">        },</w:t>
      </w:r>
    </w:p>
    <w:p w14:paraId="1C8B151B" w14:textId="77777777" w:rsidR="00F964F4" w:rsidRDefault="00F964F4" w:rsidP="00F964F4">
      <w:pPr>
        <w:pStyle w:val="code"/>
      </w:pPr>
      <w:r>
        <w:t xml:space="preserve">        {</w:t>
      </w:r>
    </w:p>
    <w:p w14:paraId="1EB55FB0" w14:textId="77777777" w:rsidR="00F964F4" w:rsidRDefault="00F964F4" w:rsidP="00F964F4">
      <w:pPr>
        <w:pStyle w:val="code"/>
      </w:pPr>
      <w:r>
        <w:t xml:space="preserve">          "</w:t>
      </w:r>
      <w:proofErr w:type="gramStart"/>
      <w:r>
        <w:t>item</w:t>
      </w:r>
      <w:proofErr w:type="gramEnd"/>
      <w:r>
        <w:t>": "CHIP Waiting Period Satisfied",</w:t>
      </w:r>
    </w:p>
    <w:p w14:paraId="2F24A33A" w14:textId="77777777" w:rsidR="00F964F4" w:rsidRDefault="00F964F4" w:rsidP="00F964F4">
      <w:pPr>
        <w:pStyle w:val="code"/>
      </w:pPr>
      <w:r>
        <w:t xml:space="preserve">          "</w:t>
      </w:r>
      <w:proofErr w:type="gramStart"/>
      <w:r>
        <w:t>indicator</w:t>
      </w:r>
      <w:proofErr w:type="gramEnd"/>
      <w:r>
        <w:t>": "X"</w:t>
      </w:r>
    </w:p>
    <w:p w14:paraId="2B96BC11" w14:textId="77777777" w:rsidR="00F964F4" w:rsidRDefault="00F964F4" w:rsidP="00F964F4">
      <w:pPr>
        <w:pStyle w:val="code"/>
      </w:pPr>
      <w:r>
        <w:t xml:space="preserve">        },</w:t>
      </w:r>
    </w:p>
    <w:p w14:paraId="50B9A367" w14:textId="77777777" w:rsidR="00F964F4" w:rsidRDefault="00F964F4" w:rsidP="00F964F4">
      <w:pPr>
        <w:pStyle w:val="code"/>
      </w:pPr>
      <w:r>
        <w:t xml:space="preserve">        {</w:t>
      </w:r>
    </w:p>
    <w:p w14:paraId="7CBE8E57" w14:textId="77777777" w:rsidR="00F964F4" w:rsidRDefault="00F964F4" w:rsidP="00F964F4">
      <w:pPr>
        <w:pStyle w:val="code"/>
      </w:pPr>
      <w:r>
        <w:t xml:space="preserve">          "</w:t>
      </w:r>
      <w:proofErr w:type="gramStart"/>
      <w:r>
        <w:t>item</w:t>
      </w:r>
      <w:proofErr w:type="gramEnd"/>
      <w:r>
        <w:t>": "Dependent Child Covered",</w:t>
      </w:r>
    </w:p>
    <w:p w14:paraId="35679D56" w14:textId="77777777" w:rsidR="00F964F4" w:rsidRDefault="00F964F4" w:rsidP="00F964F4">
      <w:pPr>
        <w:pStyle w:val="code"/>
      </w:pPr>
      <w:r>
        <w:t xml:space="preserve">          "</w:t>
      </w:r>
      <w:proofErr w:type="gramStart"/>
      <w:r>
        <w:t>indicator</w:t>
      </w:r>
      <w:proofErr w:type="gramEnd"/>
      <w:r>
        <w:t>": "X"</w:t>
      </w:r>
    </w:p>
    <w:p w14:paraId="630BBE49" w14:textId="77777777" w:rsidR="00F964F4" w:rsidRDefault="00F964F4" w:rsidP="00F964F4">
      <w:pPr>
        <w:pStyle w:val="code"/>
      </w:pPr>
      <w:r>
        <w:t xml:space="preserve">        },</w:t>
      </w:r>
    </w:p>
    <w:p w14:paraId="548FF2C0" w14:textId="77777777" w:rsidR="00F964F4" w:rsidRDefault="00F964F4" w:rsidP="00F964F4">
      <w:pPr>
        <w:pStyle w:val="code"/>
      </w:pPr>
      <w:r>
        <w:t xml:space="preserve">        {</w:t>
      </w:r>
    </w:p>
    <w:p w14:paraId="31608FBC" w14:textId="77777777" w:rsidR="00F964F4" w:rsidRDefault="00F964F4" w:rsidP="00F964F4">
      <w:pPr>
        <w:pStyle w:val="code"/>
      </w:pPr>
      <w:r>
        <w:t xml:space="preserve">          "</w:t>
      </w:r>
      <w:proofErr w:type="gramStart"/>
      <w:r>
        <w:t>item</w:t>
      </w:r>
      <w:proofErr w:type="gramEnd"/>
      <w:r>
        <w:t>": "Medicaid Non-MAGI Referral",</w:t>
      </w:r>
    </w:p>
    <w:p w14:paraId="6076ECEC" w14:textId="77777777" w:rsidR="00F964F4" w:rsidRDefault="00F964F4" w:rsidP="00F964F4">
      <w:pPr>
        <w:pStyle w:val="code"/>
      </w:pPr>
      <w:r>
        <w:t xml:space="preserve">          "</w:t>
      </w:r>
      <w:proofErr w:type="gramStart"/>
      <w:r>
        <w:t>indicator</w:t>
      </w:r>
      <w:proofErr w:type="gramEnd"/>
      <w:r>
        <w:t>": "N",</w:t>
      </w:r>
    </w:p>
    <w:p w14:paraId="4D6BFA77" w14:textId="77777777" w:rsidR="00F964F4" w:rsidRDefault="00F964F4" w:rsidP="00F964F4">
      <w:pPr>
        <w:pStyle w:val="code"/>
      </w:pPr>
      <w:r>
        <w:t xml:space="preserve">          "</w:t>
      </w:r>
      <w:proofErr w:type="gramStart"/>
      <w:r>
        <w:t>code</w:t>
      </w:r>
      <w:proofErr w:type="gramEnd"/>
      <w:r>
        <w:t>": 108,</w:t>
      </w:r>
    </w:p>
    <w:p w14:paraId="4274942D" w14:textId="77777777" w:rsidR="00F964F4" w:rsidRDefault="00F964F4" w:rsidP="00F964F4">
      <w:pPr>
        <w:pStyle w:val="code"/>
      </w:pPr>
      <w:r>
        <w:t xml:space="preserve">          "</w:t>
      </w:r>
      <w:proofErr w:type="gramStart"/>
      <w:r>
        <w:t>reason</w:t>
      </w:r>
      <w:proofErr w:type="gramEnd"/>
      <w:r>
        <w:t>": "Applicant does not meet requirements for a non-MAGI referral"</w:t>
      </w:r>
    </w:p>
    <w:p w14:paraId="0D65603C" w14:textId="77777777" w:rsidR="00F964F4" w:rsidRDefault="00F964F4" w:rsidP="00F964F4">
      <w:pPr>
        <w:pStyle w:val="code"/>
      </w:pPr>
      <w:r>
        <w:t xml:space="preserve">        },</w:t>
      </w:r>
    </w:p>
    <w:p w14:paraId="0529A821" w14:textId="77777777" w:rsidR="00F964F4" w:rsidRDefault="00F964F4" w:rsidP="00F964F4">
      <w:pPr>
        <w:pStyle w:val="code"/>
      </w:pPr>
      <w:r>
        <w:t xml:space="preserve">        {</w:t>
      </w:r>
    </w:p>
    <w:p w14:paraId="2A23B4A9" w14:textId="77777777" w:rsidR="00F964F4" w:rsidRDefault="00F964F4" w:rsidP="00F964F4">
      <w:pPr>
        <w:pStyle w:val="code"/>
      </w:pPr>
      <w:r>
        <w:t xml:space="preserve">          "</w:t>
      </w:r>
      <w:proofErr w:type="gramStart"/>
      <w:r>
        <w:t>item</w:t>
      </w:r>
      <w:proofErr w:type="gramEnd"/>
      <w:r>
        <w:t>": "Emergency Medicaid",</w:t>
      </w:r>
    </w:p>
    <w:p w14:paraId="36D6737D" w14:textId="77777777" w:rsidR="00F964F4" w:rsidRDefault="00F964F4" w:rsidP="00F964F4">
      <w:pPr>
        <w:pStyle w:val="code"/>
      </w:pPr>
      <w:r>
        <w:t xml:space="preserve">          "</w:t>
      </w:r>
      <w:proofErr w:type="gramStart"/>
      <w:r>
        <w:t>indicator</w:t>
      </w:r>
      <w:proofErr w:type="gramEnd"/>
      <w:r>
        <w:t>": "N",</w:t>
      </w:r>
    </w:p>
    <w:p w14:paraId="5C194FCF" w14:textId="77777777" w:rsidR="00F964F4" w:rsidRDefault="00F964F4" w:rsidP="00F964F4">
      <w:pPr>
        <w:pStyle w:val="code"/>
      </w:pPr>
      <w:r>
        <w:t xml:space="preserve">          "</w:t>
      </w:r>
      <w:proofErr w:type="gramStart"/>
      <w:r>
        <w:t>code</w:t>
      </w:r>
      <w:proofErr w:type="gramEnd"/>
      <w:r>
        <w:t>": 109,</w:t>
      </w:r>
    </w:p>
    <w:p w14:paraId="5217AA64" w14:textId="77777777" w:rsidR="00F964F4" w:rsidRDefault="00F964F4" w:rsidP="00F964F4">
      <w:pPr>
        <w:pStyle w:val="code"/>
      </w:pPr>
      <w:r>
        <w:t xml:space="preserve">          "</w:t>
      </w:r>
      <w:proofErr w:type="gramStart"/>
      <w:r>
        <w:t>reason</w:t>
      </w:r>
      <w:proofErr w:type="gramEnd"/>
      <w:r>
        <w:t>": "Applicant does not meet the eligibility criteria for emergency Medicaid"</w:t>
      </w:r>
    </w:p>
    <w:p w14:paraId="70F09145" w14:textId="77777777" w:rsidR="00F964F4" w:rsidRDefault="00F964F4" w:rsidP="00F964F4">
      <w:pPr>
        <w:pStyle w:val="code"/>
      </w:pPr>
      <w:r>
        <w:t xml:space="preserve">        },</w:t>
      </w:r>
    </w:p>
    <w:p w14:paraId="58020731" w14:textId="77777777" w:rsidR="00F964F4" w:rsidRDefault="00F964F4" w:rsidP="00F964F4">
      <w:pPr>
        <w:pStyle w:val="code"/>
      </w:pPr>
      <w:r>
        <w:t xml:space="preserve">        {</w:t>
      </w:r>
    </w:p>
    <w:p w14:paraId="60DAB7D8" w14:textId="77777777" w:rsidR="00F964F4" w:rsidRDefault="00F964F4" w:rsidP="00F964F4">
      <w:pPr>
        <w:pStyle w:val="code"/>
      </w:pPr>
      <w:r>
        <w:t xml:space="preserve">          "</w:t>
      </w:r>
      <w:proofErr w:type="gramStart"/>
      <w:r>
        <w:t>item</w:t>
      </w:r>
      <w:proofErr w:type="gramEnd"/>
      <w:r>
        <w:t>": "Refugee Medical Assistance",</w:t>
      </w:r>
    </w:p>
    <w:p w14:paraId="41CBB987" w14:textId="77777777" w:rsidR="00F964F4" w:rsidRDefault="00F964F4" w:rsidP="00F964F4">
      <w:pPr>
        <w:pStyle w:val="code"/>
      </w:pPr>
      <w:r>
        <w:t xml:space="preserve">          "</w:t>
      </w:r>
      <w:proofErr w:type="gramStart"/>
      <w:r>
        <w:t>indicator</w:t>
      </w:r>
      <w:proofErr w:type="gramEnd"/>
      <w:r>
        <w:t>": "X"</w:t>
      </w:r>
    </w:p>
    <w:p w14:paraId="3F9944A3" w14:textId="77777777" w:rsidR="00F964F4" w:rsidRDefault="00F964F4" w:rsidP="00F964F4">
      <w:pPr>
        <w:pStyle w:val="code"/>
      </w:pPr>
      <w:r>
        <w:t xml:space="preserve">        },</w:t>
      </w:r>
    </w:p>
    <w:p w14:paraId="75EAFDD3" w14:textId="77777777" w:rsidR="00F964F4" w:rsidRDefault="00F964F4" w:rsidP="00F964F4">
      <w:pPr>
        <w:pStyle w:val="code"/>
      </w:pPr>
      <w:r>
        <w:t xml:space="preserve">        {</w:t>
      </w:r>
    </w:p>
    <w:p w14:paraId="531874F9" w14:textId="77777777" w:rsidR="00F964F4" w:rsidRDefault="00F964F4" w:rsidP="00F964F4">
      <w:pPr>
        <w:pStyle w:val="code"/>
      </w:pPr>
      <w:r>
        <w:t xml:space="preserve">          "</w:t>
      </w:r>
      <w:proofErr w:type="gramStart"/>
      <w:r>
        <w:t>item</w:t>
      </w:r>
      <w:proofErr w:type="gramEnd"/>
      <w:r>
        <w:t>": "APTC Referral",</w:t>
      </w:r>
    </w:p>
    <w:p w14:paraId="6C4C4EE5" w14:textId="77777777" w:rsidR="00F964F4" w:rsidRDefault="00F964F4" w:rsidP="00F964F4">
      <w:pPr>
        <w:pStyle w:val="code"/>
      </w:pPr>
      <w:r>
        <w:t xml:space="preserve">          "</w:t>
      </w:r>
      <w:proofErr w:type="gramStart"/>
      <w:r>
        <w:t>indicator</w:t>
      </w:r>
      <w:proofErr w:type="gramEnd"/>
      <w:r>
        <w:t>": "N",</w:t>
      </w:r>
    </w:p>
    <w:p w14:paraId="467B8A3F" w14:textId="77777777" w:rsidR="00F964F4" w:rsidRDefault="00F964F4" w:rsidP="00F964F4">
      <w:pPr>
        <w:pStyle w:val="code"/>
      </w:pPr>
      <w:r>
        <w:t xml:space="preserve">          "</w:t>
      </w:r>
      <w:proofErr w:type="gramStart"/>
      <w:r>
        <w:t>code</w:t>
      </w:r>
      <w:proofErr w:type="gramEnd"/>
      <w:r>
        <w:t>": 406,</w:t>
      </w:r>
    </w:p>
    <w:p w14:paraId="0C7371D3" w14:textId="77777777" w:rsidR="00F964F4" w:rsidRDefault="00F964F4" w:rsidP="00F964F4">
      <w:pPr>
        <w:pStyle w:val="code"/>
      </w:pPr>
      <w:r>
        <w:t xml:space="preserve">          "</w:t>
      </w:r>
      <w:proofErr w:type="gramStart"/>
      <w:r>
        <w:t>reason</w:t>
      </w:r>
      <w:proofErr w:type="gramEnd"/>
      <w:r>
        <w:t>": "Applicant is eligible for Medicaid"</w:t>
      </w:r>
    </w:p>
    <w:p w14:paraId="43E26473" w14:textId="77777777" w:rsidR="00F964F4" w:rsidRDefault="00F964F4" w:rsidP="00F964F4">
      <w:pPr>
        <w:pStyle w:val="code"/>
      </w:pPr>
      <w:r>
        <w:t xml:space="preserve">        }</w:t>
      </w:r>
    </w:p>
    <w:p w14:paraId="5F345D7A" w14:textId="77777777" w:rsidR="00F964F4" w:rsidRDefault="00F964F4" w:rsidP="00F964F4">
      <w:pPr>
        <w:pStyle w:val="code"/>
      </w:pPr>
      <w:r>
        <w:t xml:space="preserve">      ]</w:t>
      </w:r>
    </w:p>
    <w:p w14:paraId="76F2F905" w14:textId="77777777" w:rsidR="00F964F4" w:rsidRDefault="00F964F4" w:rsidP="00F964F4">
      <w:pPr>
        <w:pStyle w:val="code"/>
      </w:pPr>
      <w:r>
        <w:t xml:space="preserve">    }</w:t>
      </w:r>
    </w:p>
    <w:p w14:paraId="62481DA4" w14:textId="77777777" w:rsidR="00F964F4" w:rsidRDefault="00F964F4" w:rsidP="00F964F4">
      <w:pPr>
        <w:pStyle w:val="code"/>
      </w:pPr>
      <w:r>
        <w:t xml:space="preserve">  ]</w:t>
      </w:r>
    </w:p>
    <w:p w14:paraId="03A5FAEB" w14:textId="77777777" w:rsidR="00F964F4" w:rsidRPr="00F964F4" w:rsidRDefault="00F964F4" w:rsidP="00F964F4">
      <w:pPr>
        <w:pStyle w:val="code"/>
      </w:pPr>
      <w:r>
        <w:t>}</w:t>
      </w:r>
    </w:p>
    <w:p w14:paraId="1197B0C9" w14:textId="77777777" w:rsidR="0051132B" w:rsidRDefault="0051132B" w:rsidP="0051132B">
      <w:pPr>
        <w:pStyle w:val="Heading2"/>
      </w:pPr>
      <w:r>
        <w:t>Credits</w:t>
      </w:r>
    </w:p>
    <w:p w14:paraId="0365D754" w14:textId="77777777" w:rsidR="0051132B" w:rsidRPr="0051132B" w:rsidRDefault="0051132B" w:rsidP="0051132B">
      <w:r>
        <w:t>T</w:t>
      </w:r>
      <w:r w:rsidRPr="0051132B">
        <w:t>his system was implemen</w:t>
      </w:r>
      <w:r>
        <w:t xml:space="preserve">ted in partnership with the </w:t>
      </w:r>
      <w:proofErr w:type="spellStart"/>
      <w:r>
        <w:t>HHSe</w:t>
      </w:r>
      <w:r w:rsidRPr="0051132B">
        <w:t>ntrepeneurs</w:t>
      </w:r>
      <w:proofErr w:type="spellEnd"/>
      <w:r w:rsidRPr="0051132B">
        <w:t xml:space="preserve"> program, </w:t>
      </w:r>
      <w:proofErr w:type="spellStart"/>
      <w:r w:rsidRPr="0051132B">
        <w:t>BlueLabs</w:t>
      </w:r>
      <w:proofErr w:type="spellEnd"/>
      <w:r w:rsidRPr="0051132B">
        <w:t>, and the State Health Reform As</w:t>
      </w:r>
      <w:r>
        <w:t>sistance Network</w:t>
      </w:r>
      <w:r w:rsidRPr="0051132B">
        <w:t>, a Robert Wood Johnson Foundation funded program</w:t>
      </w:r>
      <w:r>
        <w:t xml:space="preserve">.  </w:t>
      </w:r>
      <w:r w:rsidRPr="0051132B">
        <w:t>This project is licensed with a BSD license, open source with attribution.</w:t>
      </w:r>
    </w:p>
    <w:p w14:paraId="75026FDA" w14:textId="77777777" w:rsidR="0051132B" w:rsidRPr="0051132B" w:rsidRDefault="0051132B" w:rsidP="0051132B"/>
    <w:sectPr w:rsidR="0051132B" w:rsidRPr="0051132B" w:rsidSect="00B3048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5B4E"/>
    <w:multiLevelType w:val="hybridMultilevel"/>
    <w:tmpl w:val="FB4A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352BC"/>
    <w:multiLevelType w:val="hybridMultilevel"/>
    <w:tmpl w:val="3DB6B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31866"/>
    <w:multiLevelType w:val="hybridMultilevel"/>
    <w:tmpl w:val="66C2A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3744B"/>
    <w:multiLevelType w:val="hybridMultilevel"/>
    <w:tmpl w:val="6E22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E7C13"/>
    <w:multiLevelType w:val="hybridMultilevel"/>
    <w:tmpl w:val="60EC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471CF"/>
    <w:multiLevelType w:val="hybridMultilevel"/>
    <w:tmpl w:val="B724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E20208"/>
    <w:multiLevelType w:val="hybridMultilevel"/>
    <w:tmpl w:val="4E4A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F4C87"/>
    <w:multiLevelType w:val="hybridMultilevel"/>
    <w:tmpl w:val="2DE2C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EB04D2"/>
    <w:multiLevelType w:val="hybridMultilevel"/>
    <w:tmpl w:val="5C84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C85757"/>
    <w:multiLevelType w:val="hybridMultilevel"/>
    <w:tmpl w:val="C5B6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443B49"/>
    <w:multiLevelType w:val="hybridMultilevel"/>
    <w:tmpl w:val="A5B8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3222E"/>
    <w:multiLevelType w:val="hybridMultilevel"/>
    <w:tmpl w:val="CDBC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7D400B"/>
    <w:multiLevelType w:val="hybridMultilevel"/>
    <w:tmpl w:val="538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CB0398"/>
    <w:multiLevelType w:val="hybridMultilevel"/>
    <w:tmpl w:val="1A5C8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3C54F5"/>
    <w:multiLevelType w:val="hybridMultilevel"/>
    <w:tmpl w:val="EC1E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6"/>
  </w:num>
  <w:num w:numId="4">
    <w:abstractNumId w:val="4"/>
  </w:num>
  <w:num w:numId="5">
    <w:abstractNumId w:val="8"/>
  </w:num>
  <w:num w:numId="6">
    <w:abstractNumId w:val="1"/>
  </w:num>
  <w:num w:numId="7">
    <w:abstractNumId w:val="0"/>
  </w:num>
  <w:num w:numId="8">
    <w:abstractNumId w:val="12"/>
  </w:num>
  <w:num w:numId="9">
    <w:abstractNumId w:val="10"/>
  </w:num>
  <w:num w:numId="10">
    <w:abstractNumId w:val="9"/>
  </w:num>
  <w:num w:numId="11">
    <w:abstractNumId w:val="3"/>
  </w:num>
  <w:num w:numId="12">
    <w:abstractNumId w:val="2"/>
  </w:num>
  <w:num w:numId="13">
    <w:abstractNumId w:val="14"/>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BE0"/>
    <w:rsid w:val="00015677"/>
    <w:rsid w:val="000B58C7"/>
    <w:rsid w:val="000D7604"/>
    <w:rsid w:val="000E20DE"/>
    <w:rsid w:val="00152510"/>
    <w:rsid w:val="0018421F"/>
    <w:rsid w:val="001F36F1"/>
    <w:rsid w:val="002414FE"/>
    <w:rsid w:val="00270770"/>
    <w:rsid w:val="00301836"/>
    <w:rsid w:val="00364E13"/>
    <w:rsid w:val="00371A71"/>
    <w:rsid w:val="003922A6"/>
    <w:rsid w:val="004A4CBC"/>
    <w:rsid w:val="004E02CC"/>
    <w:rsid w:val="0051132B"/>
    <w:rsid w:val="00523145"/>
    <w:rsid w:val="00562051"/>
    <w:rsid w:val="005D3063"/>
    <w:rsid w:val="006713D9"/>
    <w:rsid w:val="00751798"/>
    <w:rsid w:val="007719BE"/>
    <w:rsid w:val="007A15FF"/>
    <w:rsid w:val="00855248"/>
    <w:rsid w:val="008760D6"/>
    <w:rsid w:val="008D3D4E"/>
    <w:rsid w:val="009052A2"/>
    <w:rsid w:val="00912C18"/>
    <w:rsid w:val="0091728C"/>
    <w:rsid w:val="00917DCF"/>
    <w:rsid w:val="00931501"/>
    <w:rsid w:val="00B30488"/>
    <w:rsid w:val="00B902EA"/>
    <w:rsid w:val="00BA3FC2"/>
    <w:rsid w:val="00BA7443"/>
    <w:rsid w:val="00BD39DE"/>
    <w:rsid w:val="00C80D36"/>
    <w:rsid w:val="00D20BE0"/>
    <w:rsid w:val="00D331AE"/>
    <w:rsid w:val="00D578FB"/>
    <w:rsid w:val="00E02BC1"/>
    <w:rsid w:val="00EA40A1"/>
    <w:rsid w:val="00F10250"/>
    <w:rsid w:val="00F964F4"/>
    <w:rsid w:val="00FF76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A9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798"/>
  </w:style>
  <w:style w:type="paragraph" w:styleId="Heading1">
    <w:name w:val="heading 1"/>
    <w:basedOn w:val="Normal"/>
    <w:next w:val="Normal"/>
    <w:link w:val="Heading1Char"/>
    <w:uiPriority w:val="9"/>
    <w:qFormat/>
    <w:rsid w:val="00D20BE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42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52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BE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20BE0"/>
    <w:pPr>
      <w:ind w:left="720"/>
      <w:contextualSpacing/>
    </w:pPr>
  </w:style>
  <w:style w:type="character" w:customStyle="1" w:styleId="Heading2Char">
    <w:name w:val="Heading 2 Char"/>
    <w:basedOn w:val="DefaultParagraphFont"/>
    <w:link w:val="Heading2"/>
    <w:uiPriority w:val="9"/>
    <w:rsid w:val="0018421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1132B"/>
    <w:rPr>
      <w:color w:val="0000FF" w:themeColor="hyperlink"/>
      <w:u w:val="single"/>
    </w:rPr>
  </w:style>
  <w:style w:type="paragraph" w:styleId="HTMLPreformatted">
    <w:name w:val="HTML Preformatted"/>
    <w:basedOn w:val="Normal"/>
    <w:link w:val="HTMLPreformattedChar"/>
    <w:uiPriority w:val="99"/>
    <w:semiHidden/>
    <w:unhideWhenUsed/>
    <w:rsid w:val="00511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51132B"/>
    <w:rPr>
      <w:rFonts w:ascii="Courier" w:hAnsi="Courier" w:cs="Courier"/>
      <w:sz w:val="20"/>
      <w:szCs w:val="20"/>
      <w:lang w:eastAsia="en-US"/>
    </w:rPr>
  </w:style>
  <w:style w:type="character" w:styleId="HTMLCode">
    <w:name w:val="HTML Code"/>
    <w:basedOn w:val="DefaultParagraphFont"/>
    <w:uiPriority w:val="99"/>
    <w:semiHidden/>
    <w:unhideWhenUsed/>
    <w:rsid w:val="0051132B"/>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9052A2"/>
    <w:rPr>
      <w:rFonts w:asciiTheme="majorHAnsi" w:eastAsiaTheme="majorEastAsia" w:hAnsiTheme="majorHAnsi" w:cstheme="majorBidi"/>
      <w:b/>
      <w:bCs/>
      <w:color w:val="4F81BD" w:themeColor="accent1"/>
    </w:rPr>
  </w:style>
  <w:style w:type="paragraph" w:customStyle="1" w:styleId="code">
    <w:name w:val="code"/>
    <w:basedOn w:val="Normal"/>
    <w:qFormat/>
    <w:rsid w:val="009052A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Pr>
      <w:rFonts w:ascii="Consolas" w:hAnsi="Consolas" w:cs="Courier"/>
      <w:color w:val="333333"/>
      <w:sz w:val="18"/>
      <w:szCs w:val="18"/>
      <w:bdr w:val="none" w:sz="0" w:space="0" w:color="auto" w:frame="1"/>
      <w:lang w:eastAsia="en-US"/>
    </w:rPr>
  </w:style>
  <w:style w:type="paragraph" w:styleId="BalloonText">
    <w:name w:val="Balloon Text"/>
    <w:basedOn w:val="Normal"/>
    <w:link w:val="BalloonTextChar"/>
    <w:uiPriority w:val="99"/>
    <w:semiHidden/>
    <w:unhideWhenUsed/>
    <w:rsid w:val="000E20D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20D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798"/>
  </w:style>
  <w:style w:type="paragraph" w:styleId="Heading1">
    <w:name w:val="heading 1"/>
    <w:basedOn w:val="Normal"/>
    <w:next w:val="Normal"/>
    <w:link w:val="Heading1Char"/>
    <w:uiPriority w:val="9"/>
    <w:qFormat/>
    <w:rsid w:val="00D20BE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42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52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BE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20BE0"/>
    <w:pPr>
      <w:ind w:left="720"/>
      <w:contextualSpacing/>
    </w:pPr>
  </w:style>
  <w:style w:type="character" w:customStyle="1" w:styleId="Heading2Char">
    <w:name w:val="Heading 2 Char"/>
    <w:basedOn w:val="DefaultParagraphFont"/>
    <w:link w:val="Heading2"/>
    <w:uiPriority w:val="9"/>
    <w:rsid w:val="0018421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1132B"/>
    <w:rPr>
      <w:color w:val="0000FF" w:themeColor="hyperlink"/>
      <w:u w:val="single"/>
    </w:rPr>
  </w:style>
  <w:style w:type="paragraph" w:styleId="HTMLPreformatted">
    <w:name w:val="HTML Preformatted"/>
    <w:basedOn w:val="Normal"/>
    <w:link w:val="HTMLPreformattedChar"/>
    <w:uiPriority w:val="99"/>
    <w:semiHidden/>
    <w:unhideWhenUsed/>
    <w:rsid w:val="00511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51132B"/>
    <w:rPr>
      <w:rFonts w:ascii="Courier" w:hAnsi="Courier" w:cs="Courier"/>
      <w:sz w:val="20"/>
      <w:szCs w:val="20"/>
      <w:lang w:eastAsia="en-US"/>
    </w:rPr>
  </w:style>
  <w:style w:type="character" w:styleId="HTMLCode">
    <w:name w:val="HTML Code"/>
    <w:basedOn w:val="DefaultParagraphFont"/>
    <w:uiPriority w:val="99"/>
    <w:semiHidden/>
    <w:unhideWhenUsed/>
    <w:rsid w:val="0051132B"/>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9052A2"/>
    <w:rPr>
      <w:rFonts w:asciiTheme="majorHAnsi" w:eastAsiaTheme="majorEastAsia" w:hAnsiTheme="majorHAnsi" w:cstheme="majorBidi"/>
      <w:b/>
      <w:bCs/>
      <w:color w:val="4F81BD" w:themeColor="accent1"/>
    </w:rPr>
  </w:style>
  <w:style w:type="paragraph" w:customStyle="1" w:styleId="code">
    <w:name w:val="code"/>
    <w:basedOn w:val="Normal"/>
    <w:qFormat/>
    <w:rsid w:val="009052A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Pr>
      <w:rFonts w:ascii="Consolas" w:hAnsi="Consolas" w:cs="Courier"/>
      <w:color w:val="333333"/>
      <w:sz w:val="18"/>
      <w:szCs w:val="18"/>
      <w:bdr w:val="none" w:sz="0" w:space="0" w:color="auto" w:frame="1"/>
      <w:lang w:eastAsia="en-US"/>
    </w:rPr>
  </w:style>
  <w:style w:type="paragraph" w:styleId="BalloonText">
    <w:name w:val="Balloon Text"/>
    <w:basedOn w:val="Normal"/>
    <w:link w:val="BalloonTextChar"/>
    <w:uiPriority w:val="99"/>
    <w:semiHidden/>
    <w:unhideWhenUsed/>
    <w:rsid w:val="000E20D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20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77426">
      <w:bodyDiv w:val="1"/>
      <w:marLeft w:val="0"/>
      <w:marRight w:val="0"/>
      <w:marTop w:val="0"/>
      <w:marBottom w:val="0"/>
      <w:divBdr>
        <w:top w:val="none" w:sz="0" w:space="0" w:color="auto"/>
        <w:left w:val="none" w:sz="0" w:space="0" w:color="auto"/>
        <w:bottom w:val="none" w:sz="0" w:space="0" w:color="auto"/>
        <w:right w:val="none" w:sz="0" w:space="0" w:color="auto"/>
      </w:divBdr>
    </w:div>
    <w:div w:id="209727662">
      <w:bodyDiv w:val="1"/>
      <w:marLeft w:val="0"/>
      <w:marRight w:val="0"/>
      <w:marTop w:val="0"/>
      <w:marBottom w:val="0"/>
      <w:divBdr>
        <w:top w:val="none" w:sz="0" w:space="0" w:color="auto"/>
        <w:left w:val="none" w:sz="0" w:space="0" w:color="auto"/>
        <w:bottom w:val="none" w:sz="0" w:space="0" w:color="auto"/>
        <w:right w:val="none" w:sz="0" w:space="0" w:color="auto"/>
      </w:divBdr>
    </w:div>
    <w:div w:id="708607802">
      <w:bodyDiv w:val="1"/>
      <w:marLeft w:val="0"/>
      <w:marRight w:val="0"/>
      <w:marTop w:val="0"/>
      <w:marBottom w:val="0"/>
      <w:divBdr>
        <w:top w:val="none" w:sz="0" w:space="0" w:color="auto"/>
        <w:left w:val="none" w:sz="0" w:space="0" w:color="auto"/>
        <w:bottom w:val="none" w:sz="0" w:space="0" w:color="auto"/>
        <w:right w:val="none" w:sz="0" w:space="0" w:color="auto"/>
      </w:divBdr>
    </w:div>
    <w:div w:id="1056583949">
      <w:bodyDiv w:val="1"/>
      <w:marLeft w:val="0"/>
      <w:marRight w:val="0"/>
      <w:marTop w:val="0"/>
      <w:marBottom w:val="0"/>
      <w:divBdr>
        <w:top w:val="none" w:sz="0" w:space="0" w:color="auto"/>
        <w:left w:val="none" w:sz="0" w:space="0" w:color="auto"/>
        <w:bottom w:val="none" w:sz="0" w:space="0" w:color="auto"/>
        <w:right w:val="none" w:sz="0" w:space="0" w:color="auto"/>
      </w:divBdr>
    </w:div>
    <w:div w:id="1726027193">
      <w:bodyDiv w:val="1"/>
      <w:marLeft w:val="0"/>
      <w:marRight w:val="0"/>
      <w:marTop w:val="0"/>
      <w:marBottom w:val="0"/>
      <w:divBdr>
        <w:top w:val="none" w:sz="0" w:space="0" w:color="auto"/>
        <w:left w:val="none" w:sz="0" w:space="0" w:color="auto"/>
        <w:bottom w:val="none" w:sz="0" w:space="0" w:color="auto"/>
        <w:right w:val="none" w:sz="0" w:space="0" w:color="auto"/>
      </w:divBdr>
    </w:div>
    <w:div w:id="1806698393">
      <w:bodyDiv w:val="1"/>
      <w:marLeft w:val="0"/>
      <w:marRight w:val="0"/>
      <w:marTop w:val="0"/>
      <w:marBottom w:val="0"/>
      <w:divBdr>
        <w:top w:val="none" w:sz="0" w:space="0" w:color="auto"/>
        <w:left w:val="none" w:sz="0" w:space="0" w:color="auto"/>
        <w:bottom w:val="none" w:sz="0" w:space="0" w:color="auto"/>
        <w:right w:val="none" w:sz="0" w:space="0" w:color="auto"/>
      </w:divBdr>
    </w:div>
    <w:div w:id="1995404888">
      <w:bodyDiv w:val="1"/>
      <w:marLeft w:val="0"/>
      <w:marRight w:val="0"/>
      <w:marTop w:val="0"/>
      <w:marBottom w:val="0"/>
      <w:divBdr>
        <w:top w:val="none" w:sz="0" w:space="0" w:color="auto"/>
        <w:left w:val="none" w:sz="0" w:space="0" w:color="auto"/>
        <w:bottom w:val="none" w:sz="0" w:space="0" w:color="auto"/>
        <w:right w:val="none" w:sz="0" w:space="0" w:color="auto"/>
      </w:divBdr>
    </w:div>
    <w:div w:id="2112238848">
      <w:bodyDiv w:val="1"/>
      <w:marLeft w:val="0"/>
      <w:marRight w:val="0"/>
      <w:marTop w:val="0"/>
      <w:marBottom w:val="0"/>
      <w:divBdr>
        <w:top w:val="none" w:sz="0" w:space="0" w:color="auto"/>
        <w:left w:val="none" w:sz="0" w:space="0" w:color="auto"/>
        <w:bottom w:val="none" w:sz="0" w:space="0" w:color="auto"/>
        <w:right w:val="none" w:sz="0" w:space="0" w:color="auto"/>
      </w:divBdr>
    </w:div>
    <w:div w:id="21182139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HHSIDEAlab/medicaid_eligibility.git" TargetMode="External"/><Relationship Id="rId7" Type="http://schemas.openxmlformats.org/officeDocument/2006/relationships/hyperlink" Target="https://github.com/HHSIDEAlab/medicaid_eligibility" TargetMode="External"/><Relationship Id="rId8" Type="http://schemas.openxmlformats.org/officeDocument/2006/relationships/hyperlink" Target="https://www.medicaideligibilityapi.org/" TargetMode="External"/><Relationship Id="rId9" Type="http://schemas.openxmlformats.org/officeDocument/2006/relationships/hyperlink" Target="https://github.com/HHSIDEAlab/medicaid_eligibility/blob/master/app/assets/javascripts/services.j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22</Pages>
  <Words>4590</Words>
  <Characters>26163</Characters>
  <Application>Microsoft Macintosh Word</Application>
  <DocSecurity>0</DocSecurity>
  <Lines>218</Lines>
  <Paragraphs>61</Paragraphs>
  <ScaleCrop>false</ScaleCrop>
  <Company>Venrock</Company>
  <LinksUpToDate>false</LinksUpToDate>
  <CharactersWithSpaces>30692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Lunt</dc:creator>
  <cp:keywords/>
  <dc:description/>
  <cp:lastModifiedBy>Curtis Morales</cp:lastModifiedBy>
  <cp:revision>5</cp:revision>
  <dcterms:created xsi:type="dcterms:W3CDTF">2013-12-17T19:49:00Z</dcterms:created>
  <dcterms:modified xsi:type="dcterms:W3CDTF">2013-12-17T20:11:00Z</dcterms:modified>
</cp:coreProperties>
</file>